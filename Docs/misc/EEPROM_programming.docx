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A6D35" w14:textId="77777777" w:rsidR="00367C4F" w:rsidRDefault="004361AA" w:rsidP="004361AA">
      <w:pPr>
        <w:pStyle w:val="Title"/>
      </w:pPr>
      <w:r>
        <w:t>International Beacon Program – V2</w:t>
      </w:r>
    </w:p>
    <w:p w14:paraId="789C4B83" w14:textId="77777777" w:rsidR="004361AA" w:rsidRDefault="004361AA"/>
    <w:p w14:paraId="1F09E8D0" w14:textId="02E98F60" w:rsidR="004361AA" w:rsidRDefault="004361AA" w:rsidP="004361AA">
      <w:pPr>
        <w:pStyle w:val="Subtitle"/>
      </w:pPr>
      <w:r>
        <w:t xml:space="preserve">Guide for </w:t>
      </w:r>
      <w:r w:rsidR="00972F8D">
        <w:t>configuring</w:t>
      </w:r>
      <w:r>
        <w:t xml:space="preserve"> a controller with the operating parameters</w:t>
      </w:r>
      <w:r w:rsidR="003A1D09">
        <w:t xml:space="preserve"> and loading new software.</w:t>
      </w:r>
    </w:p>
    <w:p w14:paraId="31C0910B" w14:textId="77777777" w:rsidR="004361AA" w:rsidRDefault="004361AA" w:rsidP="004361AA"/>
    <w:p w14:paraId="43892651" w14:textId="77777777" w:rsidR="004361AA" w:rsidRDefault="004361AA" w:rsidP="004361AA">
      <w:pPr>
        <w:pStyle w:val="Heading1"/>
      </w:pPr>
      <w:r>
        <w:t>Introduction</w:t>
      </w:r>
    </w:p>
    <w:p w14:paraId="7F8FCAA9" w14:textId="77777777" w:rsidR="004361AA" w:rsidRDefault="004361AA" w:rsidP="004361AA"/>
    <w:p w14:paraId="4A5EC269" w14:textId="77777777" w:rsidR="004361AA" w:rsidRDefault="004361AA" w:rsidP="004361AA">
      <w:r>
        <w:t xml:space="preserve">The version 2 rev B controller has several parameters which can be programmed into local memory.  Among these parameters is the </w:t>
      </w:r>
      <w:r w:rsidRPr="004361AA">
        <w:rPr>
          <w:rStyle w:val="Emphasis"/>
        </w:rPr>
        <w:t>slot number</w:t>
      </w:r>
      <w:r>
        <w:t xml:space="preserve"> the unit should operate in.  This guide provides instructions for programming those parameters.</w:t>
      </w:r>
    </w:p>
    <w:p w14:paraId="30550A4A" w14:textId="77777777" w:rsidR="004361AA" w:rsidRDefault="004361AA" w:rsidP="004361AA"/>
    <w:p w14:paraId="4978920C" w14:textId="77777777" w:rsidR="004361AA" w:rsidRDefault="004361AA" w:rsidP="004361AA">
      <w:r>
        <w:t>The parameters are stored in EEPROM in the Atmel microcontroller on the Arduino Leonardo board.  The beacon software will use some of the parameters to operate the beacon.  Others are stored for reference.  Access for programming the parameters is thru a serial USB cable connecting to the Leonardo board, and the front panel menu button.</w:t>
      </w:r>
    </w:p>
    <w:p w14:paraId="3187B60B" w14:textId="77777777" w:rsidR="004361AA" w:rsidRDefault="004361AA" w:rsidP="004361AA"/>
    <w:p w14:paraId="3E5F9C1D" w14:textId="7ABA2F4E" w:rsidR="004361AA" w:rsidRDefault="005A16AB" w:rsidP="004361AA">
      <w:r>
        <w:t>Table 1</w:t>
      </w:r>
      <w:r w:rsidR="004361AA">
        <w:t xml:space="preserve"> lists the parameters stored in EEPROM, and their usage.</w:t>
      </w:r>
    </w:p>
    <w:p w14:paraId="76578C53" w14:textId="77777777" w:rsidR="003A1D09" w:rsidRDefault="003A1D09" w:rsidP="004361AA"/>
    <w:p w14:paraId="17AF4431" w14:textId="4239222F" w:rsidR="003A1D09" w:rsidRDefault="003A1D09" w:rsidP="003A1D09">
      <w:pPr>
        <w:pStyle w:val="Heading1"/>
      </w:pPr>
      <w:r>
        <w:t>Revision history</w:t>
      </w:r>
    </w:p>
    <w:p w14:paraId="552E156A" w14:textId="77777777" w:rsidR="003A1D09" w:rsidRDefault="003A1D09" w:rsidP="004361AA"/>
    <w:tbl>
      <w:tblPr>
        <w:tblStyle w:val="TableGrid"/>
        <w:tblW w:w="0" w:type="auto"/>
        <w:tblLook w:val="04A0" w:firstRow="1" w:lastRow="0" w:firstColumn="1" w:lastColumn="0" w:noHBand="0" w:noVBand="1"/>
      </w:tblPr>
      <w:tblGrid>
        <w:gridCol w:w="2952"/>
        <w:gridCol w:w="2952"/>
        <w:gridCol w:w="2952"/>
      </w:tblGrid>
      <w:tr w:rsidR="003A1D09" w14:paraId="6DC7DB18" w14:textId="77777777" w:rsidTr="003A1D09">
        <w:tc>
          <w:tcPr>
            <w:tcW w:w="2952" w:type="dxa"/>
          </w:tcPr>
          <w:p w14:paraId="39D8F796" w14:textId="4E69960F" w:rsidR="003A1D09" w:rsidRDefault="003A1D09" w:rsidP="004361AA">
            <w:r>
              <w:t>When</w:t>
            </w:r>
          </w:p>
        </w:tc>
        <w:tc>
          <w:tcPr>
            <w:tcW w:w="2952" w:type="dxa"/>
          </w:tcPr>
          <w:p w14:paraId="539F110E" w14:textId="43AE9437" w:rsidR="003A1D09" w:rsidRDefault="003A1D09" w:rsidP="004361AA">
            <w:r>
              <w:t>Who</w:t>
            </w:r>
          </w:p>
        </w:tc>
        <w:tc>
          <w:tcPr>
            <w:tcW w:w="2952" w:type="dxa"/>
          </w:tcPr>
          <w:p w14:paraId="185E1E94" w14:textId="1B78E8DC" w:rsidR="003A1D09" w:rsidRDefault="003A1D09" w:rsidP="004361AA">
            <w:r>
              <w:t>What</w:t>
            </w:r>
          </w:p>
        </w:tc>
      </w:tr>
      <w:tr w:rsidR="003A1D09" w14:paraId="431D44FD" w14:textId="77777777" w:rsidTr="003A1D09">
        <w:tc>
          <w:tcPr>
            <w:tcW w:w="2952" w:type="dxa"/>
          </w:tcPr>
          <w:p w14:paraId="272D24ED" w14:textId="4303A559" w:rsidR="003A1D09" w:rsidRDefault="003A1D09" w:rsidP="004361AA">
            <w:r>
              <w:t>2/15/2017</w:t>
            </w:r>
          </w:p>
        </w:tc>
        <w:tc>
          <w:tcPr>
            <w:tcW w:w="2952" w:type="dxa"/>
          </w:tcPr>
          <w:p w14:paraId="09EE5FA8" w14:textId="7DEB2823" w:rsidR="003A1D09" w:rsidRDefault="003A1D09" w:rsidP="004361AA">
            <w:r>
              <w:t>K6TD</w:t>
            </w:r>
          </w:p>
        </w:tc>
        <w:tc>
          <w:tcPr>
            <w:tcW w:w="2952" w:type="dxa"/>
          </w:tcPr>
          <w:p w14:paraId="18D8756B" w14:textId="416FBAA1" w:rsidR="003A1D09" w:rsidRDefault="003A1D09" w:rsidP="004361AA">
            <w:r>
              <w:t>Initial release</w:t>
            </w:r>
          </w:p>
        </w:tc>
      </w:tr>
      <w:tr w:rsidR="003A1D09" w14:paraId="02980300" w14:textId="77777777" w:rsidTr="003A1D09">
        <w:tc>
          <w:tcPr>
            <w:tcW w:w="2952" w:type="dxa"/>
          </w:tcPr>
          <w:p w14:paraId="54EC83D0" w14:textId="24E1456F" w:rsidR="003A1D09" w:rsidRDefault="003A1D09" w:rsidP="004361AA">
            <w:r>
              <w:t>2/18/2017</w:t>
            </w:r>
          </w:p>
        </w:tc>
        <w:tc>
          <w:tcPr>
            <w:tcW w:w="2952" w:type="dxa"/>
          </w:tcPr>
          <w:p w14:paraId="10899D9B" w14:textId="71317D6D" w:rsidR="003A1D09" w:rsidRDefault="003A1D09" w:rsidP="004361AA">
            <w:r>
              <w:t>K6TD</w:t>
            </w:r>
          </w:p>
        </w:tc>
        <w:tc>
          <w:tcPr>
            <w:tcW w:w="2952" w:type="dxa"/>
          </w:tcPr>
          <w:p w14:paraId="0A6FEB06" w14:textId="33E3C8A6" w:rsidR="003A1D09" w:rsidRDefault="003A1D09" w:rsidP="004361AA">
            <w:r>
              <w:t>Updated delay to be 16 int, little endian, added software loading procedure</w:t>
            </w:r>
          </w:p>
        </w:tc>
      </w:tr>
      <w:tr w:rsidR="003A1D09" w14:paraId="22987913" w14:textId="77777777" w:rsidTr="003A1D09">
        <w:tc>
          <w:tcPr>
            <w:tcW w:w="2952" w:type="dxa"/>
          </w:tcPr>
          <w:p w14:paraId="1CB7C4DC" w14:textId="7B82E4F1" w:rsidR="003A1D09" w:rsidRDefault="00CB6DD5" w:rsidP="004361AA">
            <w:r>
              <w:t>2/25/2017</w:t>
            </w:r>
          </w:p>
        </w:tc>
        <w:tc>
          <w:tcPr>
            <w:tcW w:w="2952" w:type="dxa"/>
          </w:tcPr>
          <w:p w14:paraId="5107E5B1" w14:textId="6795F68C" w:rsidR="003A1D09" w:rsidRDefault="00CB6DD5" w:rsidP="004361AA">
            <w:r>
              <w:t>K6TD</w:t>
            </w:r>
          </w:p>
        </w:tc>
        <w:tc>
          <w:tcPr>
            <w:tcW w:w="2952" w:type="dxa"/>
          </w:tcPr>
          <w:p w14:paraId="622B3BD3" w14:textId="77777777" w:rsidR="003A1D09" w:rsidRDefault="00CB6DD5" w:rsidP="004361AA">
            <w:r>
              <w:t>Merge changes form N6XG</w:t>
            </w:r>
          </w:p>
          <w:p w14:paraId="1758614B" w14:textId="75814C99" w:rsidR="00CB6DD5" w:rsidRDefault="00CB6DD5" w:rsidP="00CB6DD5">
            <w:pPr>
              <w:pStyle w:val="ListParagraph"/>
              <w:numPr>
                <w:ilvl w:val="0"/>
                <w:numId w:val="11"/>
              </w:numPr>
            </w:pPr>
            <w:r>
              <w:t>terminal connection sequence</w:t>
            </w:r>
          </w:p>
          <w:p w14:paraId="3703A9DE" w14:textId="10673364" w:rsidR="00CB6DD5" w:rsidRDefault="00CB6DD5" w:rsidP="00CB6DD5">
            <w:pPr>
              <w:pStyle w:val="ListParagraph"/>
              <w:numPr>
                <w:ilvl w:val="0"/>
                <w:numId w:val="11"/>
              </w:numPr>
            </w:pPr>
          </w:p>
        </w:tc>
      </w:tr>
    </w:tbl>
    <w:p w14:paraId="63F85E8C" w14:textId="34993B36" w:rsidR="003A1D09" w:rsidRDefault="003A1D09" w:rsidP="004361AA"/>
    <w:p w14:paraId="74F4CF63" w14:textId="77777777" w:rsidR="004361AA" w:rsidRDefault="004361AA" w:rsidP="004361AA"/>
    <w:p w14:paraId="6EC4F469" w14:textId="77777777" w:rsidR="004361AA" w:rsidRDefault="004361AA" w:rsidP="004361AA">
      <w:pPr>
        <w:pStyle w:val="Heading1"/>
      </w:pPr>
      <w:r>
        <w:lastRenderedPageBreak/>
        <w:t>Connecting and putting the controller in EEPROM programming mode</w:t>
      </w:r>
    </w:p>
    <w:p w14:paraId="14E14C45" w14:textId="77777777" w:rsidR="004361AA" w:rsidRDefault="004361AA" w:rsidP="004361AA"/>
    <w:p w14:paraId="2237AABE" w14:textId="77777777" w:rsidR="00B02165" w:rsidRDefault="00B02165" w:rsidP="00B02165">
      <w:pPr>
        <w:pStyle w:val="Heading2"/>
      </w:pPr>
      <w:r>
        <w:t>Connecting the USB cable</w:t>
      </w:r>
    </w:p>
    <w:p w14:paraId="4C9DECED" w14:textId="77777777" w:rsidR="004361AA" w:rsidRDefault="004361AA" w:rsidP="004361AA">
      <w:pPr>
        <w:pStyle w:val="ListParagraph"/>
        <w:numPr>
          <w:ilvl w:val="0"/>
          <w:numId w:val="1"/>
        </w:numPr>
      </w:pPr>
      <w:r>
        <w:t>Remove power from the controller by turning off the radio.</w:t>
      </w:r>
    </w:p>
    <w:p w14:paraId="619718E3" w14:textId="63361E38" w:rsidR="004361AA" w:rsidRDefault="004361AA" w:rsidP="004361AA">
      <w:pPr>
        <w:pStyle w:val="ListParagraph"/>
        <w:numPr>
          <w:ilvl w:val="0"/>
          <w:numId w:val="1"/>
        </w:numPr>
      </w:pPr>
      <w:r>
        <w:t>Unscrew and remove the cover.  There are</w:t>
      </w:r>
      <w:r w:rsidRPr="00330E4D">
        <w:t xml:space="preserve"> </w:t>
      </w:r>
      <w:r w:rsidR="00CB6DD5" w:rsidRPr="00330E4D">
        <w:t>two</w:t>
      </w:r>
      <w:r w:rsidR="00CB6DD5">
        <w:t xml:space="preserve"> </w:t>
      </w:r>
      <w:r>
        <w:t>screws in the top cover.</w:t>
      </w:r>
    </w:p>
    <w:p w14:paraId="7CA29FAB" w14:textId="77777777" w:rsidR="004361AA" w:rsidRDefault="004361AA" w:rsidP="004361AA">
      <w:pPr>
        <w:pStyle w:val="ListParagraph"/>
        <w:numPr>
          <w:ilvl w:val="0"/>
          <w:numId w:val="1"/>
        </w:numPr>
      </w:pPr>
      <w:r>
        <w:t>Locate the USB connector.  It’s a micro USB connector, located on the lower PCB (the Leonardo board) right below the SMA connector</w:t>
      </w:r>
    </w:p>
    <w:p w14:paraId="05D44FD9" w14:textId="77777777" w:rsidR="004361AA" w:rsidRDefault="004361AA" w:rsidP="004361AA">
      <w:pPr>
        <w:pStyle w:val="ListParagraph"/>
        <w:numPr>
          <w:ilvl w:val="0"/>
          <w:numId w:val="1"/>
        </w:numPr>
      </w:pPr>
      <w:r>
        <w:t>Connect a USB cable to this connector.</w:t>
      </w:r>
    </w:p>
    <w:p w14:paraId="3D07DA86" w14:textId="77777777" w:rsidR="004361AA" w:rsidRDefault="004361AA" w:rsidP="004361AA">
      <w:pPr>
        <w:pStyle w:val="ListParagraph"/>
        <w:numPr>
          <w:ilvl w:val="1"/>
          <w:numId w:val="1"/>
        </w:numPr>
      </w:pPr>
      <w:r>
        <w:t>A right angle style cable is needed, due to limited clearance</w:t>
      </w:r>
    </w:p>
    <w:p w14:paraId="71572456" w14:textId="77777777" w:rsidR="004361AA" w:rsidRDefault="004361AA" w:rsidP="004361AA">
      <w:pPr>
        <w:pStyle w:val="ListParagraph"/>
        <w:numPr>
          <w:ilvl w:val="1"/>
          <w:numId w:val="1"/>
        </w:numPr>
      </w:pPr>
      <w:r>
        <w:t>The connector must be threaded past the coax and the various control cables.</w:t>
      </w:r>
    </w:p>
    <w:p w14:paraId="3719F965" w14:textId="77777777" w:rsidR="00B02165" w:rsidRDefault="00B02165" w:rsidP="004361AA">
      <w:pPr>
        <w:pStyle w:val="ListParagraph"/>
        <w:numPr>
          <w:ilvl w:val="1"/>
          <w:numId w:val="1"/>
        </w:numPr>
      </w:pPr>
      <w:r>
        <w:t>Do not put lateral stress or pressure on the SMA connector. It will come un-soldered.</w:t>
      </w:r>
    </w:p>
    <w:p w14:paraId="7A815ECC" w14:textId="77777777" w:rsidR="00B02165" w:rsidRDefault="00B02165" w:rsidP="004361AA">
      <w:pPr>
        <w:pStyle w:val="ListParagraph"/>
        <w:numPr>
          <w:ilvl w:val="1"/>
          <w:numId w:val="1"/>
        </w:numPr>
      </w:pPr>
      <w:r>
        <w:t>Push down gently on the top of the SMA connector to stabilize the unit, and then insert the USB connector.</w:t>
      </w:r>
    </w:p>
    <w:p w14:paraId="501EA069" w14:textId="2E323E8F" w:rsidR="00B02165" w:rsidRDefault="00B02165" w:rsidP="00B02165">
      <w:pPr>
        <w:pStyle w:val="ListParagraph"/>
        <w:numPr>
          <w:ilvl w:val="0"/>
          <w:numId w:val="1"/>
        </w:numPr>
      </w:pPr>
      <w:r>
        <w:t>The other end of the USB cable should be connected to a computer USB port – PC, MAC.</w:t>
      </w:r>
    </w:p>
    <w:p w14:paraId="41FCAFFD" w14:textId="77777777" w:rsidR="00B02165" w:rsidRDefault="00B02165" w:rsidP="00B02165">
      <w:pPr>
        <w:pStyle w:val="ListParagraph"/>
      </w:pPr>
    </w:p>
    <w:p w14:paraId="15F86091" w14:textId="77777777" w:rsidR="00B02165" w:rsidRDefault="00B02165" w:rsidP="00B02165">
      <w:pPr>
        <w:pStyle w:val="ListParagraph"/>
      </w:pPr>
    </w:p>
    <w:p w14:paraId="749D647A" w14:textId="77777777" w:rsidR="00B02165" w:rsidRDefault="00B02165" w:rsidP="00B02165">
      <w:pPr>
        <w:pStyle w:val="Heading2"/>
        <w:rPr>
          <w:ins w:id="0" w:author="Kevin Rowett" w:date="2017-02-25T08:11:00Z"/>
        </w:rPr>
      </w:pPr>
      <w:r>
        <w:t>Putting the controller in programming mode</w:t>
      </w:r>
    </w:p>
    <w:p w14:paraId="7D37010D" w14:textId="77777777" w:rsidR="00CB6DD5" w:rsidRDefault="00CB6DD5" w:rsidP="00330E4D">
      <w:pPr>
        <w:rPr>
          <w:ins w:id="1" w:author="Kevin Rowett" w:date="2017-02-25T08:11:00Z"/>
        </w:rPr>
      </w:pPr>
    </w:p>
    <w:p w14:paraId="331B6F81" w14:textId="77777777" w:rsidR="00CB6DD5" w:rsidRPr="00CB6DD5" w:rsidRDefault="00CB6DD5" w:rsidP="00CB6DD5">
      <w:r w:rsidRPr="00CB6DD5">
        <w:t>Prepare the controller for the programming mode.  Connect the controller to the Radio and the GPS.  A dummy load should be attached to the Radio. Power all and let controller go through its initialization which results in a Green screen.</w:t>
      </w:r>
    </w:p>
    <w:p w14:paraId="3E917F28" w14:textId="77777777" w:rsidR="00CB6DD5" w:rsidRPr="00CB6DD5" w:rsidRDefault="00CB6DD5" w:rsidP="00CB6DD5"/>
    <w:p w14:paraId="6EC7EC75" w14:textId="77777777" w:rsidR="00CB6DD5" w:rsidRPr="00CB6DD5" w:rsidRDefault="00CB6DD5" w:rsidP="00CB6DD5">
      <w:r w:rsidRPr="00CB6DD5">
        <w:t xml:space="preserve">The Arduino IDE ( </w:t>
      </w:r>
      <w:hyperlink r:id="rId9" w:history="1">
        <w:r w:rsidRPr="00CB6DD5">
          <w:rPr>
            <w:rStyle w:val="Hyperlink"/>
          </w:rPr>
          <w:t>https://www.arduino.cc/en/main/software</w:t>
        </w:r>
      </w:hyperlink>
      <w:r w:rsidRPr="00CB6DD5">
        <w:t xml:space="preserve">  )   is used to communicate with the Controller in the program mode.</w:t>
      </w:r>
    </w:p>
    <w:p w14:paraId="06C736EC" w14:textId="77777777" w:rsidR="00CB6DD5" w:rsidRPr="00CB6DD5" w:rsidRDefault="00CB6DD5" w:rsidP="00CB6DD5"/>
    <w:p w14:paraId="2392BD4C" w14:textId="77777777" w:rsidR="00CB6DD5" w:rsidRPr="00CB6DD5" w:rsidRDefault="00CB6DD5" w:rsidP="00CB6DD5">
      <w:r w:rsidRPr="00CB6DD5">
        <w:t xml:space="preserve">Start the IDE and plug the USB cable into the PC.  Open the IDE and under Tools determine that Arduino Leonardo is connected to the IDE.  Secondly open the Serial Monitor and in the lower right corner of this screen set the baud rate to 115,500 with a newline terminator.  </w:t>
      </w:r>
    </w:p>
    <w:p w14:paraId="4F74E3FA" w14:textId="77777777" w:rsidR="00CB6DD5" w:rsidRPr="00CB6DD5" w:rsidRDefault="00CB6DD5" w:rsidP="00CB6DD5"/>
    <w:p w14:paraId="525ABFB7" w14:textId="77777777" w:rsidR="00CB6DD5" w:rsidRPr="00CB6DD5" w:rsidRDefault="00CB6DD5" w:rsidP="00CB6DD5">
      <w:r w:rsidRPr="00CB6DD5">
        <w:t>Disconnect the USB cable from the PC and Power Off the controller via the Power Supply</w:t>
      </w:r>
    </w:p>
    <w:p w14:paraId="423048A8" w14:textId="77777777" w:rsidR="00CB6DD5" w:rsidRPr="00CB6DD5" w:rsidRDefault="00CB6DD5" w:rsidP="00330E4D"/>
    <w:p w14:paraId="5524994D" w14:textId="77777777" w:rsidR="00B02165" w:rsidRDefault="00B02165" w:rsidP="00B02165"/>
    <w:p w14:paraId="7819F7E9" w14:textId="77777777" w:rsidR="00B02165" w:rsidRDefault="00B02165" w:rsidP="00B02165">
      <w:pPr>
        <w:pStyle w:val="ListParagraph"/>
        <w:numPr>
          <w:ilvl w:val="0"/>
          <w:numId w:val="2"/>
        </w:numPr>
      </w:pPr>
      <w:r>
        <w:t>Apply power to the radio and controller.</w:t>
      </w:r>
    </w:p>
    <w:p w14:paraId="174896CA" w14:textId="77777777" w:rsidR="00B02165" w:rsidRDefault="00B02165" w:rsidP="00B02165">
      <w:pPr>
        <w:pStyle w:val="ListParagraph"/>
        <w:numPr>
          <w:ilvl w:val="0"/>
          <w:numId w:val="2"/>
        </w:numPr>
      </w:pPr>
      <w:r>
        <w:t>The unit will go thru a sequence of screens as various stages of init are completed.</w:t>
      </w:r>
    </w:p>
    <w:p w14:paraId="406B3AB6" w14:textId="6CB826A4" w:rsidR="00CB6DD5" w:rsidRDefault="00CB6DD5" w:rsidP="00B02165">
      <w:pPr>
        <w:pStyle w:val="ListParagraph"/>
        <w:numPr>
          <w:ilvl w:val="1"/>
          <w:numId w:val="2"/>
        </w:numPr>
      </w:pPr>
      <w:r w:rsidRPr="00CB6DD5">
        <w:t>During the first Blue screen plug the USB cable into the PC and open the Serial Monitor (Ctrl-Shift-M</w:t>
      </w:r>
    </w:p>
    <w:p w14:paraId="24F394F9" w14:textId="77777777" w:rsidR="00B02165" w:rsidRDefault="00B02165" w:rsidP="00B02165">
      <w:pPr>
        <w:pStyle w:val="ListParagraph"/>
        <w:numPr>
          <w:ilvl w:val="0"/>
          <w:numId w:val="2"/>
        </w:numPr>
      </w:pPr>
      <w:r>
        <w:t>As shown in Figure nn, the LCD display will eventually turn Blue and the lower left operating mode will say MENU.</w:t>
      </w:r>
    </w:p>
    <w:p w14:paraId="2FA6DBDD" w14:textId="77777777" w:rsidR="00B02165" w:rsidRDefault="00B02165" w:rsidP="00B02165">
      <w:pPr>
        <w:pStyle w:val="ListParagraph"/>
        <w:numPr>
          <w:ilvl w:val="0"/>
          <w:numId w:val="2"/>
        </w:numPr>
      </w:pPr>
      <w:r>
        <w:t>When MENU is displayed – Press the MENU button for about 2 seconds.</w:t>
      </w:r>
    </w:p>
    <w:p w14:paraId="2F4D8B19" w14:textId="77777777" w:rsidR="00B02165" w:rsidRDefault="00B02165" w:rsidP="00B02165">
      <w:pPr>
        <w:pStyle w:val="ListParagraph"/>
        <w:numPr>
          <w:ilvl w:val="1"/>
          <w:numId w:val="2"/>
        </w:numPr>
      </w:pPr>
      <w:r>
        <w:t>The controller software will only wait about 8 seconds for a MENU button press before moving on to OPER mode.</w:t>
      </w:r>
    </w:p>
    <w:p w14:paraId="4CDE0171" w14:textId="77777777" w:rsidR="00B02165" w:rsidRDefault="00B02165" w:rsidP="00B02165">
      <w:pPr>
        <w:pStyle w:val="ListParagraph"/>
        <w:numPr>
          <w:ilvl w:val="0"/>
          <w:numId w:val="2"/>
        </w:numPr>
      </w:pPr>
      <w:r>
        <w:t>The LCD should now display “CONS connected”.</w:t>
      </w:r>
    </w:p>
    <w:p w14:paraId="7BEA3133" w14:textId="77777777" w:rsidR="00B02165" w:rsidRDefault="00B02165" w:rsidP="00B02165">
      <w:pPr>
        <w:pStyle w:val="ListParagraph"/>
        <w:numPr>
          <w:ilvl w:val="1"/>
          <w:numId w:val="2"/>
        </w:numPr>
      </w:pPr>
      <w:r>
        <w:t>If the LCD displays SKIP, the controller didn’t find a serial USB connected to a computer.</w:t>
      </w:r>
    </w:p>
    <w:p w14:paraId="626E79F8" w14:textId="77777777" w:rsidR="00B02165" w:rsidRDefault="00B02165" w:rsidP="00B02165">
      <w:pPr>
        <w:pStyle w:val="ListParagraph"/>
      </w:pPr>
    </w:p>
    <w:p w14:paraId="434A1674" w14:textId="77777777" w:rsidR="00B02165" w:rsidRDefault="00B02165" w:rsidP="00B02165">
      <w:pPr>
        <w:pStyle w:val="Heading2"/>
      </w:pPr>
      <w:r>
        <w:t>Programming Commands</w:t>
      </w:r>
    </w:p>
    <w:p w14:paraId="0C4C478C" w14:textId="77777777" w:rsidR="00B02165" w:rsidRDefault="00B02165" w:rsidP="00B02165">
      <w:pPr>
        <w:pStyle w:val="ListParagraph"/>
        <w:ind w:left="0"/>
      </w:pPr>
    </w:p>
    <w:p w14:paraId="65616C72" w14:textId="77777777" w:rsidR="00B02165" w:rsidRDefault="00B02165" w:rsidP="00B02165">
      <w:pPr>
        <w:pStyle w:val="ListParagraph"/>
        <w:ind w:left="0"/>
      </w:pPr>
      <w:r>
        <w:t xml:space="preserve">The controller accepts two command: R for reading a byte from EEPROM, and W for writing a byte to EEPROM. </w:t>
      </w:r>
      <w:r w:rsidR="008F3B93">
        <w:t xml:space="preserve"> Each command is followed by a carriage return (</w:t>
      </w:r>
      <w:r w:rsidR="008F3B93" w:rsidRPr="00DD3C71">
        <w:rPr>
          <w:rFonts w:ascii="Lucida Grande" w:hAnsi="Lucida Grande"/>
          <w:b/>
          <w:color w:val="000000"/>
        </w:rPr>
        <w:t>↵</w:t>
      </w:r>
      <w:r w:rsidR="008F3B93">
        <w:rPr>
          <w:rFonts w:ascii="Lucida Grande" w:hAnsi="Lucida Grande"/>
          <w:b/>
          <w:color w:val="000000"/>
        </w:rPr>
        <w:t>).</w:t>
      </w:r>
    </w:p>
    <w:p w14:paraId="658A4028" w14:textId="77777777" w:rsidR="00B02165" w:rsidRDefault="00B02165" w:rsidP="00B02165">
      <w:pPr>
        <w:pStyle w:val="ListParagraph"/>
        <w:ind w:left="0"/>
      </w:pPr>
    </w:p>
    <w:p w14:paraId="03CC2A35" w14:textId="77777777" w:rsidR="00B02165" w:rsidRDefault="00B02165" w:rsidP="00B02165">
      <w:pPr>
        <w:pStyle w:val="ListParagraph"/>
        <w:ind w:left="0"/>
      </w:pPr>
      <w:r>
        <w:t>The R command syntax is:</w:t>
      </w:r>
    </w:p>
    <w:p w14:paraId="25E55F19" w14:textId="2E91E621" w:rsidR="00CB6DD5" w:rsidRPr="00CB6DD5" w:rsidRDefault="00B02165" w:rsidP="00CB6DD5">
      <w:pPr>
        <w:pStyle w:val="ListParagraph"/>
        <w:ind w:left="0"/>
      </w:pPr>
      <w:r>
        <w:t xml:space="preserve">R &lt;address&gt;   Where address is a decimal string of digits representing the address of the byte to read from the EEPROM.  </w:t>
      </w:r>
      <w:r w:rsidR="008F3B93">
        <w:t>The command display’s the contents of the byte addressed, as hexadecimal digits.</w:t>
      </w:r>
      <w:r w:rsidR="00CB6DD5">
        <w:t xml:space="preserve"> </w:t>
      </w:r>
      <w:r w:rsidR="00CB6DD5" w:rsidRPr="00CB6DD5">
        <w:t>The input to th</w:t>
      </w:r>
      <w:bookmarkStart w:id="2" w:name="_GoBack"/>
      <w:bookmarkEnd w:id="2"/>
      <w:r w:rsidR="00CB6DD5" w:rsidRPr="00CB6DD5">
        <w:t>e controller is decimal</w:t>
      </w:r>
      <w:r w:rsidR="00CB6DD5">
        <w:t>,</w:t>
      </w:r>
      <w:r w:rsidR="00CB6DD5" w:rsidRPr="00CB6DD5">
        <w:t xml:space="preserve"> the response hex.</w:t>
      </w:r>
    </w:p>
    <w:p w14:paraId="4A7BE767" w14:textId="2F59640B" w:rsidR="008F3B93" w:rsidRDefault="008F3B93" w:rsidP="00B02165">
      <w:pPr>
        <w:pStyle w:val="ListParagraph"/>
        <w:ind w:left="0"/>
      </w:pPr>
    </w:p>
    <w:p w14:paraId="0E694472" w14:textId="77777777" w:rsidR="008F3B93" w:rsidRDefault="008F3B93" w:rsidP="00B02165">
      <w:pPr>
        <w:pStyle w:val="ListParagraph"/>
        <w:ind w:left="0"/>
      </w:pPr>
    </w:p>
    <w:p w14:paraId="77737DB6" w14:textId="77777777" w:rsidR="008F3B93" w:rsidRDefault="008F3B93" w:rsidP="00B02165">
      <w:pPr>
        <w:pStyle w:val="ListParagraph"/>
        <w:ind w:left="0"/>
      </w:pPr>
      <w:r>
        <w:t>Example:</w:t>
      </w:r>
    </w:p>
    <w:p w14:paraId="24AAA714" w14:textId="77777777" w:rsidR="008F3B93" w:rsidRDefault="008F3B93" w:rsidP="00B02165">
      <w:pPr>
        <w:pStyle w:val="ListParagraph"/>
        <w:ind w:left="0"/>
      </w:pPr>
    </w:p>
    <w:p w14:paraId="41D87CC3" w14:textId="77777777" w:rsidR="008F3B93" w:rsidRDefault="008F3B93" w:rsidP="00B02165">
      <w:pPr>
        <w:pStyle w:val="ListParagraph"/>
        <w:ind w:left="0"/>
        <w:rPr>
          <w:rFonts w:ascii="Lucida Grande" w:hAnsi="Lucida Grande"/>
          <w:b/>
          <w:color w:val="000000"/>
        </w:rPr>
      </w:pPr>
      <w:r>
        <w:t>R 0</w:t>
      </w:r>
      <w:r w:rsidRPr="00BB3F4F">
        <w:rPr>
          <w:rFonts w:ascii="Lucida Grande" w:hAnsi="Lucida Grande"/>
          <w:b/>
          <w:color w:val="000000"/>
        </w:rPr>
        <w:t>↵</w:t>
      </w:r>
    </w:p>
    <w:p w14:paraId="29371E28" w14:textId="77777777" w:rsidR="008F3B93" w:rsidRDefault="008F3B93" w:rsidP="008F3B93">
      <w:r>
        <w:t>R:0:f</w:t>
      </w:r>
    </w:p>
    <w:p w14:paraId="428CABCA" w14:textId="77777777" w:rsidR="008F3B93" w:rsidRDefault="008F3B93" w:rsidP="008F3B93"/>
    <w:p w14:paraId="29A73442" w14:textId="77777777" w:rsidR="008F3B93" w:rsidRDefault="008F3B93" w:rsidP="008F3B93">
      <w:pPr>
        <w:rPr>
          <w:rFonts w:ascii="Lucida Grande" w:hAnsi="Lucida Grande"/>
          <w:b/>
          <w:color w:val="000000"/>
        </w:rPr>
      </w:pPr>
      <w:r>
        <w:t>R 4</w:t>
      </w:r>
      <w:r w:rsidRPr="000A44FD">
        <w:rPr>
          <w:rFonts w:ascii="Lucida Grande" w:hAnsi="Lucida Grande"/>
          <w:b/>
          <w:color w:val="000000"/>
        </w:rPr>
        <w:t>↵</w:t>
      </w:r>
    </w:p>
    <w:p w14:paraId="0E8C9395" w14:textId="77777777" w:rsidR="008F3B93" w:rsidRDefault="008F3B93" w:rsidP="008F3B93">
      <w:r>
        <w:t>R:4:9  (for slot 90 seconds after the start of the 3 minute epoch).</w:t>
      </w:r>
    </w:p>
    <w:p w14:paraId="4206792B" w14:textId="77777777" w:rsidR="008F3B93" w:rsidRDefault="008F3B93" w:rsidP="008F3B93"/>
    <w:p w14:paraId="0D634FC0" w14:textId="77777777" w:rsidR="008F3B93" w:rsidRDefault="008F3B93" w:rsidP="008F3B93">
      <w:r>
        <w:t>The W command syntax is:</w:t>
      </w:r>
    </w:p>
    <w:p w14:paraId="35F72628" w14:textId="77777777" w:rsidR="008F3B93" w:rsidRDefault="008F3B93" w:rsidP="008F3B93">
      <w:r>
        <w:t>W &lt;address&gt; &lt;value&gt; - address is the same as for read command.  Value is a string of decimal digits representing the value to write into the EEPROM at the specified address.</w:t>
      </w:r>
    </w:p>
    <w:p w14:paraId="657FA937" w14:textId="77777777" w:rsidR="00BD6C25" w:rsidRDefault="00BD6C25" w:rsidP="008F3B93"/>
    <w:p w14:paraId="6D8B9744" w14:textId="77777777" w:rsidR="00BD6C25" w:rsidRDefault="00BD6C25" w:rsidP="008F3B93">
      <w:r>
        <w:t>Example:</w:t>
      </w:r>
    </w:p>
    <w:p w14:paraId="1F370850" w14:textId="77777777" w:rsidR="00BD6C25" w:rsidRDefault="00BD6C25" w:rsidP="008F3B93">
      <w:r>
        <w:t>W 0 22</w:t>
      </w:r>
      <w:r w:rsidRPr="00737D06">
        <w:rPr>
          <w:rFonts w:ascii="Lucida Grande" w:hAnsi="Lucida Grande"/>
          <w:b/>
          <w:color w:val="000000"/>
        </w:rPr>
        <w:t>↵</w:t>
      </w:r>
      <w:r>
        <w:rPr>
          <w:rFonts w:ascii="Lucida Grande" w:hAnsi="Lucida Grande"/>
          <w:b/>
          <w:color w:val="000000"/>
        </w:rPr>
        <w:t xml:space="preserve">  </w:t>
      </w:r>
      <w:r w:rsidRPr="00BD6C25">
        <w:t xml:space="preserve">(write the decimal value </w:t>
      </w:r>
      <w:r>
        <w:t>22 into the EEPROM byte at address 0)</w:t>
      </w:r>
    </w:p>
    <w:p w14:paraId="1D469B3D" w14:textId="77777777" w:rsidR="00BD6C25" w:rsidRDefault="00BD6C25" w:rsidP="008F3B93">
      <w:r>
        <w:t>(no response is given)</w:t>
      </w:r>
    </w:p>
    <w:p w14:paraId="38BE3326" w14:textId="77777777" w:rsidR="00BD6C25" w:rsidRDefault="00BD6C25" w:rsidP="008F3B93"/>
    <w:p w14:paraId="73BD1749" w14:textId="77777777" w:rsidR="00BD6C25" w:rsidRDefault="00BD6C25" w:rsidP="00BD6C25">
      <w:pPr>
        <w:pStyle w:val="Heading1"/>
      </w:pPr>
      <w:r>
        <w:t>Returning the controller to OPER mode</w:t>
      </w:r>
    </w:p>
    <w:p w14:paraId="38334D99" w14:textId="77777777" w:rsidR="00BD6C25" w:rsidRDefault="00BD6C25" w:rsidP="008F3B93"/>
    <w:p w14:paraId="2334A6A6" w14:textId="77777777" w:rsidR="008F3B93" w:rsidRDefault="00BD6C25" w:rsidP="00B02165">
      <w:pPr>
        <w:pStyle w:val="ListParagraph"/>
        <w:ind w:left="0"/>
      </w:pPr>
      <w:r>
        <w:t xml:space="preserve">When EEPROM programming is complete, return the controller to operating mode. </w:t>
      </w:r>
    </w:p>
    <w:p w14:paraId="35E9ED65" w14:textId="77777777" w:rsidR="00BD6C25" w:rsidRDefault="00BD6C25" w:rsidP="00B02165">
      <w:pPr>
        <w:pStyle w:val="ListParagraph"/>
        <w:ind w:left="0"/>
      </w:pPr>
    </w:p>
    <w:p w14:paraId="6A451348" w14:textId="77777777" w:rsidR="00BD6C25" w:rsidRDefault="00BD6C25" w:rsidP="00B02165">
      <w:pPr>
        <w:pStyle w:val="ListParagraph"/>
        <w:ind w:left="0"/>
      </w:pPr>
      <w:r>
        <w:t>To exit programming mode, press the RESET button on the rear of the controller. Verify the unit operates correctly, with the parameters programmed.</w:t>
      </w:r>
    </w:p>
    <w:p w14:paraId="770197F4" w14:textId="77777777" w:rsidR="00BD6C25" w:rsidRDefault="00BD6C25" w:rsidP="00B02165">
      <w:pPr>
        <w:pStyle w:val="ListParagraph"/>
        <w:ind w:left="0"/>
      </w:pPr>
    </w:p>
    <w:p w14:paraId="132F73F0" w14:textId="77777777" w:rsidR="00BD6C25" w:rsidRDefault="00BD6C25" w:rsidP="00BD6C25">
      <w:pPr>
        <w:pStyle w:val="ListParagraph"/>
        <w:numPr>
          <w:ilvl w:val="0"/>
          <w:numId w:val="3"/>
        </w:numPr>
      </w:pPr>
      <w:r>
        <w:t>Power of the unit, by powering off the radio.</w:t>
      </w:r>
    </w:p>
    <w:p w14:paraId="1E7F8140" w14:textId="77777777" w:rsidR="00BD6C25" w:rsidRDefault="009B0B14" w:rsidP="00BD6C25">
      <w:pPr>
        <w:pStyle w:val="ListParagraph"/>
        <w:numPr>
          <w:ilvl w:val="0"/>
          <w:numId w:val="3"/>
        </w:numPr>
      </w:pPr>
      <w:r>
        <w:t>Press down gently on the SMA connector top.</w:t>
      </w:r>
    </w:p>
    <w:p w14:paraId="1C8E3D88" w14:textId="77777777" w:rsidR="009B0B14" w:rsidRDefault="009B0B14" w:rsidP="00BD6C25">
      <w:pPr>
        <w:pStyle w:val="ListParagraph"/>
        <w:numPr>
          <w:ilvl w:val="0"/>
          <w:numId w:val="3"/>
        </w:numPr>
      </w:pPr>
      <w:r>
        <w:t>Remove the USB connector cable from the controller</w:t>
      </w:r>
    </w:p>
    <w:p w14:paraId="17DB569C" w14:textId="77777777" w:rsidR="009B0B14" w:rsidRDefault="009B0B14" w:rsidP="009B0B14">
      <w:pPr>
        <w:pStyle w:val="ListParagraph"/>
        <w:numPr>
          <w:ilvl w:val="0"/>
          <w:numId w:val="3"/>
        </w:numPr>
      </w:pPr>
      <w:r>
        <w:t>Reinstall the top cover, and tighten the screws</w:t>
      </w:r>
    </w:p>
    <w:p w14:paraId="54966E18" w14:textId="77777777" w:rsidR="009B0B14" w:rsidRDefault="009B0B14" w:rsidP="009B0B14">
      <w:pPr>
        <w:pStyle w:val="ListParagraph"/>
        <w:numPr>
          <w:ilvl w:val="0"/>
          <w:numId w:val="3"/>
        </w:numPr>
      </w:pPr>
      <w:r>
        <w:t>Re-connect any cables and power the radio on.</w:t>
      </w:r>
    </w:p>
    <w:p w14:paraId="2A0A7D3D" w14:textId="77777777" w:rsidR="009B0B14" w:rsidRDefault="009B0B14" w:rsidP="009B0B14">
      <w:pPr>
        <w:pStyle w:val="ListParagraph"/>
        <w:numPr>
          <w:ilvl w:val="0"/>
          <w:numId w:val="3"/>
        </w:numPr>
      </w:pPr>
      <w:r>
        <w:t>VERIFY the unit operates normally and with the programmed parameters</w:t>
      </w:r>
    </w:p>
    <w:p w14:paraId="6F7363ED" w14:textId="77777777" w:rsidR="009B0B14" w:rsidRDefault="009B0B14" w:rsidP="009B0B14"/>
    <w:p w14:paraId="38CD61FA" w14:textId="77777777" w:rsidR="009B0B14" w:rsidRPr="009B0B14" w:rsidRDefault="009B0B14" w:rsidP="009B0B14">
      <w:pPr>
        <w:rPr>
          <w:rStyle w:val="Emphasis"/>
        </w:rPr>
      </w:pPr>
      <w:r w:rsidRPr="009B0B14">
        <w:rPr>
          <w:rStyle w:val="Emphasis"/>
        </w:rPr>
        <w:t>This completes the parameter programming process.</w:t>
      </w:r>
    </w:p>
    <w:p w14:paraId="3A34766F" w14:textId="77777777" w:rsidR="009B0B14" w:rsidRDefault="009B0B14" w:rsidP="009B0B14"/>
    <w:p w14:paraId="09B04629" w14:textId="16E12E63" w:rsidR="009B0B14" w:rsidRDefault="00B9587A" w:rsidP="00B9587A">
      <w:pPr>
        <w:pStyle w:val="Heading1"/>
      </w:pPr>
      <w:r>
        <w:t>EEPROM layout and parameters</w:t>
      </w:r>
    </w:p>
    <w:p w14:paraId="57BD3CD1" w14:textId="77777777" w:rsidR="00B9587A" w:rsidRDefault="00B9587A" w:rsidP="00B9587A"/>
    <w:p w14:paraId="11D30841" w14:textId="2EB8C4E0" w:rsidR="00B9587A" w:rsidRDefault="00B9587A" w:rsidP="00B9587A">
      <w:r>
        <w:t>The EEPROM is byte accessible with addresses from 0 thru 0xff.  Not all of the EEPROM is used by the controller software.</w:t>
      </w:r>
    </w:p>
    <w:p w14:paraId="7BF986E4" w14:textId="77777777" w:rsidR="00B9587A" w:rsidRDefault="00B9587A" w:rsidP="00B9587A"/>
    <w:p w14:paraId="01659C85" w14:textId="77777777" w:rsidR="00B9587A" w:rsidRDefault="00B9587A" w:rsidP="00B9587A"/>
    <w:p w14:paraId="47A7C65C" w14:textId="1F4A23EB" w:rsidR="005A16AB" w:rsidRDefault="005A16AB" w:rsidP="005A16AB">
      <w:pPr>
        <w:pStyle w:val="Caption"/>
        <w:keepNext/>
      </w:pPr>
      <w:r>
        <w:t xml:space="preserve">Table </w:t>
      </w:r>
      <w:r w:rsidR="008B127A">
        <w:fldChar w:fldCharType="begin"/>
      </w:r>
      <w:r w:rsidR="008B127A">
        <w:instrText xml:space="preserve"> SEQ Table \* ARABIC </w:instrText>
      </w:r>
      <w:r w:rsidR="008B127A">
        <w:fldChar w:fldCharType="separate"/>
      </w:r>
      <w:r w:rsidR="005F65FE">
        <w:rPr>
          <w:noProof/>
        </w:rPr>
        <w:t>1</w:t>
      </w:r>
      <w:r w:rsidR="008B127A">
        <w:rPr>
          <w:noProof/>
        </w:rPr>
        <w:fldChar w:fldCharType="end"/>
      </w:r>
    </w:p>
    <w:tbl>
      <w:tblPr>
        <w:tblStyle w:val="TableGrid"/>
        <w:tblW w:w="0" w:type="auto"/>
        <w:tblInd w:w="1296" w:type="dxa"/>
        <w:tblLook w:val="04A0" w:firstRow="1" w:lastRow="0" w:firstColumn="1" w:lastColumn="0" w:noHBand="0" w:noVBand="1"/>
      </w:tblPr>
      <w:tblGrid>
        <w:gridCol w:w="1055"/>
        <w:gridCol w:w="1746"/>
        <w:gridCol w:w="4496"/>
      </w:tblGrid>
      <w:tr w:rsidR="00972F8D" w14:paraId="0959AFC0" w14:textId="77777777" w:rsidTr="00972F8D">
        <w:tc>
          <w:tcPr>
            <w:tcW w:w="0" w:type="auto"/>
          </w:tcPr>
          <w:p w14:paraId="68946492" w14:textId="42DDDD3A" w:rsidR="00B9587A" w:rsidRDefault="00B9587A" w:rsidP="00B9587A">
            <w:r>
              <w:t>Address</w:t>
            </w:r>
          </w:p>
        </w:tc>
        <w:tc>
          <w:tcPr>
            <w:tcW w:w="0" w:type="auto"/>
          </w:tcPr>
          <w:p w14:paraId="1FE3213D" w14:textId="547CC5F9" w:rsidR="00B9587A" w:rsidRDefault="00B9587A" w:rsidP="00B9587A">
            <w:r>
              <w:t>Name</w:t>
            </w:r>
          </w:p>
        </w:tc>
        <w:tc>
          <w:tcPr>
            <w:tcW w:w="0" w:type="auto"/>
          </w:tcPr>
          <w:p w14:paraId="677EDFB9" w14:textId="51C3BB5F" w:rsidR="00B9587A" w:rsidRDefault="00B9587A" w:rsidP="00B9587A">
            <w:r>
              <w:t>Usage</w:t>
            </w:r>
          </w:p>
        </w:tc>
      </w:tr>
      <w:tr w:rsidR="00972F8D" w14:paraId="16D73210" w14:textId="77777777" w:rsidTr="00972F8D">
        <w:tc>
          <w:tcPr>
            <w:tcW w:w="0" w:type="auto"/>
          </w:tcPr>
          <w:p w14:paraId="50B80FAC" w14:textId="5CF80427" w:rsidR="00B9587A" w:rsidRDefault="00B9587A" w:rsidP="00B9587A">
            <w:r>
              <w:t>00</w:t>
            </w:r>
          </w:p>
        </w:tc>
        <w:tc>
          <w:tcPr>
            <w:tcW w:w="0" w:type="auto"/>
          </w:tcPr>
          <w:p w14:paraId="403E18CB" w14:textId="72CACF61" w:rsidR="00B9587A" w:rsidRDefault="00B9587A" w:rsidP="00B9587A">
            <w:r>
              <w:t>Layout version</w:t>
            </w:r>
          </w:p>
        </w:tc>
        <w:tc>
          <w:tcPr>
            <w:tcW w:w="0" w:type="auto"/>
          </w:tcPr>
          <w:p w14:paraId="2949FF63" w14:textId="783E8B76" w:rsidR="00B9587A" w:rsidRDefault="00B9587A" w:rsidP="00B9587A">
            <w:r>
              <w:t>1</w:t>
            </w:r>
          </w:p>
        </w:tc>
      </w:tr>
      <w:tr w:rsidR="00972F8D" w14:paraId="28A026A1" w14:textId="77777777" w:rsidTr="00972F8D">
        <w:tc>
          <w:tcPr>
            <w:tcW w:w="0" w:type="auto"/>
          </w:tcPr>
          <w:p w14:paraId="58A85306" w14:textId="31C42170" w:rsidR="00B9587A" w:rsidRDefault="00B9587A" w:rsidP="00B9587A">
            <w:r>
              <w:t>01</w:t>
            </w:r>
          </w:p>
        </w:tc>
        <w:tc>
          <w:tcPr>
            <w:tcW w:w="0" w:type="auto"/>
          </w:tcPr>
          <w:p w14:paraId="4C85E465" w14:textId="201DC950" w:rsidR="00B9587A" w:rsidRDefault="00B9587A" w:rsidP="00B9587A">
            <w:r>
              <w:t>Bytes used</w:t>
            </w:r>
          </w:p>
        </w:tc>
        <w:tc>
          <w:tcPr>
            <w:tcW w:w="0" w:type="auto"/>
          </w:tcPr>
          <w:p w14:paraId="4797E104" w14:textId="28FA2B09" w:rsidR="00B9587A" w:rsidRDefault="00794D7B" w:rsidP="00B9587A">
            <w:r>
              <w:t>8</w:t>
            </w:r>
          </w:p>
        </w:tc>
      </w:tr>
      <w:tr w:rsidR="00972F8D" w14:paraId="1E5D6268" w14:textId="77777777" w:rsidTr="00972F8D">
        <w:tc>
          <w:tcPr>
            <w:tcW w:w="0" w:type="auto"/>
          </w:tcPr>
          <w:p w14:paraId="22F6AF9A" w14:textId="4C439449" w:rsidR="00B9587A" w:rsidRDefault="00B9587A" w:rsidP="00B9587A">
            <w:r>
              <w:t>02</w:t>
            </w:r>
          </w:p>
        </w:tc>
        <w:tc>
          <w:tcPr>
            <w:tcW w:w="0" w:type="auto"/>
          </w:tcPr>
          <w:p w14:paraId="6CBB7ADD" w14:textId="31C0BEAE" w:rsidR="00B9587A" w:rsidRDefault="00B9587A" w:rsidP="00B9587A">
            <w:r>
              <w:t>CRC</w:t>
            </w:r>
          </w:p>
        </w:tc>
        <w:tc>
          <w:tcPr>
            <w:tcW w:w="0" w:type="auto"/>
          </w:tcPr>
          <w:p w14:paraId="6F655AE8" w14:textId="71C2BBE1" w:rsidR="00B9587A" w:rsidRDefault="00794D7B" w:rsidP="00B9587A">
            <w:r>
              <w:t>Calculated – used for error detection</w:t>
            </w:r>
          </w:p>
        </w:tc>
      </w:tr>
      <w:tr w:rsidR="00972F8D" w14:paraId="45BE86FC" w14:textId="77777777" w:rsidTr="00972F8D">
        <w:tc>
          <w:tcPr>
            <w:tcW w:w="0" w:type="auto"/>
          </w:tcPr>
          <w:p w14:paraId="7F94E773" w14:textId="579CA31D" w:rsidR="00B9587A" w:rsidRDefault="00B9587A" w:rsidP="00B9587A">
            <w:r>
              <w:t>03</w:t>
            </w:r>
          </w:p>
        </w:tc>
        <w:tc>
          <w:tcPr>
            <w:tcW w:w="0" w:type="auto"/>
          </w:tcPr>
          <w:p w14:paraId="0E802569" w14:textId="6F76BC63" w:rsidR="00B9587A" w:rsidRDefault="00B9587A" w:rsidP="00794D7B">
            <w:r>
              <w:t>debug</w:t>
            </w:r>
          </w:p>
        </w:tc>
        <w:tc>
          <w:tcPr>
            <w:tcW w:w="0" w:type="auto"/>
          </w:tcPr>
          <w:p w14:paraId="6527DFB8" w14:textId="56AEAE35" w:rsidR="00B9587A" w:rsidRDefault="00794D7B" w:rsidP="00B9587A">
            <w:r>
              <w:t>1= operator controller in debug mode</w:t>
            </w:r>
          </w:p>
        </w:tc>
      </w:tr>
      <w:tr w:rsidR="00972F8D" w14:paraId="72828953" w14:textId="77777777" w:rsidTr="00972F8D">
        <w:tc>
          <w:tcPr>
            <w:tcW w:w="0" w:type="auto"/>
          </w:tcPr>
          <w:p w14:paraId="394D5607" w14:textId="2F2A6D46" w:rsidR="00B9587A" w:rsidRDefault="00B9587A" w:rsidP="00B9587A">
            <w:r>
              <w:t>04</w:t>
            </w:r>
          </w:p>
        </w:tc>
        <w:tc>
          <w:tcPr>
            <w:tcW w:w="0" w:type="auto"/>
          </w:tcPr>
          <w:p w14:paraId="66EA1445" w14:textId="39261954" w:rsidR="00B9587A" w:rsidRDefault="00B9587A" w:rsidP="00B9587A">
            <w:r>
              <w:t>slotID</w:t>
            </w:r>
          </w:p>
        </w:tc>
        <w:tc>
          <w:tcPr>
            <w:tcW w:w="0" w:type="auto"/>
          </w:tcPr>
          <w:p w14:paraId="3D189114" w14:textId="3B1A47F4" w:rsidR="00B9587A" w:rsidRDefault="00794D7B" w:rsidP="00B9587A">
            <w:r>
              <w:t>Timing slot –</w:t>
            </w:r>
            <w:r w:rsidR="00B50FA1">
              <w:t xml:space="preserve"> see table 2</w:t>
            </w:r>
          </w:p>
        </w:tc>
      </w:tr>
      <w:tr w:rsidR="00972F8D" w14:paraId="05033E81" w14:textId="77777777" w:rsidTr="00972F8D">
        <w:tc>
          <w:tcPr>
            <w:tcW w:w="0" w:type="auto"/>
          </w:tcPr>
          <w:p w14:paraId="14DB25EC" w14:textId="09AED2D3" w:rsidR="00B9587A" w:rsidRDefault="00B9587A" w:rsidP="00B9587A">
            <w:r>
              <w:t>05</w:t>
            </w:r>
          </w:p>
        </w:tc>
        <w:tc>
          <w:tcPr>
            <w:tcW w:w="0" w:type="auto"/>
          </w:tcPr>
          <w:p w14:paraId="364A9073" w14:textId="05A66CA2" w:rsidR="00B9587A" w:rsidRDefault="00B9587A" w:rsidP="00B9587A">
            <w:r>
              <w:t>sernum</w:t>
            </w:r>
          </w:p>
        </w:tc>
        <w:tc>
          <w:tcPr>
            <w:tcW w:w="0" w:type="auto"/>
          </w:tcPr>
          <w:p w14:paraId="65944AB7" w14:textId="36A2502E" w:rsidR="00B9587A" w:rsidRDefault="00794D7B" w:rsidP="00B9587A">
            <w:r>
              <w:t>Serial number of unit</w:t>
            </w:r>
          </w:p>
        </w:tc>
      </w:tr>
      <w:tr w:rsidR="00972F8D" w14:paraId="0A5A3CDF" w14:textId="77777777" w:rsidTr="00972F8D">
        <w:tc>
          <w:tcPr>
            <w:tcW w:w="0" w:type="auto"/>
          </w:tcPr>
          <w:p w14:paraId="68817D2E" w14:textId="12DAAB91" w:rsidR="00B9587A" w:rsidRDefault="00B9587A" w:rsidP="00B9587A">
            <w:r>
              <w:t>06</w:t>
            </w:r>
          </w:p>
        </w:tc>
        <w:tc>
          <w:tcPr>
            <w:tcW w:w="0" w:type="auto"/>
          </w:tcPr>
          <w:p w14:paraId="4AAC2EE5" w14:textId="5CA23068" w:rsidR="00B9587A" w:rsidRDefault="00B9587A" w:rsidP="00B9587A">
            <w:r>
              <w:t>HWver</w:t>
            </w:r>
          </w:p>
        </w:tc>
        <w:tc>
          <w:tcPr>
            <w:tcW w:w="0" w:type="auto"/>
          </w:tcPr>
          <w:p w14:paraId="4A8FD138" w14:textId="58A073AC" w:rsidR="00B9587A" w:rsidRDefault="00794D7B" w:rsidP="00B9587A">
            <w:r>
              <w:t>Presently - 2</w:t>
            </w:r>
          </w:p>
        </w:tc>
      </w:tr>
      <w:tr w:rsidR="00972F8D" w14:paraId="333754B5" w14:textId="77777777" w:rsidTr="00972F8D">
        <w:tc>
          <w:tcPr>
            <w:tcW w:w="0" w:type="auto"/>
          </w:tcPr>
          <w:p w14:paraId="0F03A689" w14:textId="6CB97FC3" w:rsidR="00B9587A" w:rsidRDefault="00B9587A" w:rsidP="00B9587A">
            <w:r>
              <w:t>07</w:t>
            </w:r>
          </w:p>
        </w:tc>
        <w:tc>
          <w:tcPr>
            <w:tcW w:w="0" w:type="auto"/>
          </w:tcPr>
          <w:p w14:paraId="1A187CA9" w14:textId="2EA6ACE4" w:rsidR="00B9587A" w:rsidRDefault="00B9587A" w:rsidP="00B9587A">
            <w:r>
              <w:t>delay</w:t>
            </w:r>
            <w:r w:rsidR="00ED77EE">
              <w:t>L</w:t>
            </w:r>
          </w:p>
        </w:tc>
        <w:tc>
          <w:tcPr>
            <w:tcW w:w="0" w:type="auto"/>
          </w:tcPr>
          <w:p w14:paraId="38731D49" w14:textId="6BD0A654" w:rsidR="00B9587A" w:rsidRDefault="00794D7B" w:rsidP="00B9587A">
            <w:r>
              <w:t xml:space="preserve">Value to use at slot loop start – see table </w:t>
            </w:r>
            <w:r w:rsidR="005F65FE">
              <w:t>3</w:t>
            </w:r>
          </w:p>
        </w:tc>
      </w:tr>
      <w:tr w:rsidR="00ED77EE" w14:paraId="5D80BB84" w14:textId="77777777" w:rsidTr="00972F8D">
        <w:tc>
          <w:tcPr>
            <w:tcW w:w="0" w:type="auto"/>
          </w:tcPr>
          <w:p w14:paraId="38855AD3" w14:textId="4B437CEC" w:rsidR="00ED77EE" w:rsidRDefault="00ED77EE" w:rsidP="00B9587A">
            <w:r>
              <w:t>08</w:t>
            </w:r>
          </w:p>
        </w:tc>
        <w:tc>
          <w:tcPr>
            <w:tcW w:w="0" w:type="auto"/>
          </w:tcPr>
          <w:p w14:paraId="6EFA295D" w14:textId="771C3842" w:rsidR="00ED77EE" w:rsidRDefault="00ED77EE" w:rsidP="00B9587A">
            <w:r>
              <w:t>delayH</w:t>
            </w:r>
          </w:p>
        </w:tc>
        <w:tc>
          <w:tcPr>
            <w:tcW w:w="0" w:type="auto"/>
          </w:tcPr>
          <w:p w14:paraId="0E11D763" w14:textId="46DF0008" w:rsidR="00ED77EE" w:rsidRDefault="00ED77EE" w:rsidP="00B9587A">
            <w:r>
              <w:t>High byte of delay variable</w:t>
            </w:r>
          </w:p>
        </w:tc>
      </w:tr>
    </w:tbl>
    <w:p w14:paraId="3232574F" w14:textId="77777777" w:rsidR="00B9587A" w:rsidRDefault="00B9587A" w:rsidP="00B9587A"/>
    <w:p w14:paraId="653C5E4D" w14:textId="57E9BADC" w:rsidR="00972F8D" w:rsidRDefault="00972F8D" w:rsidP="00B9587A">
      <w:r>
        <w:t>The layout is defined in file ‘beacon.h’.</w:t>
      </w:r>
    </w:p>
    <w:p w14:paraId="4DCB85D9" w14:textId="77777777" w:rsidR="00B50FA1" w:rsidRDefault="00B50FA1" w:rsidP="00B9587A"/>
    <w:p w14:paraId="13DAA5A2" w14:textId="77777777" w:rsidR="00B50FA1" w:rsidRDefault="00B50FA1" w:rsidP="00B9587A"/>
    <w:p w14:paraId="4610FC7C" w14:textId="77777777" w:rsidR="00B50FA1" w:rsidRDefault="00B50FA1" w:rsidP="00B9587A"/>
    <w:p w14:paraId="14B30993" w14:textId="77777777" w:rsidR="00B50FA1" w:rsidRDefault="00B50FA1" w:rsidP="00B9587A"/>
    <w:p w14:paraId="3CB276DE" w14:textId="77777777" w:rsidR="00972F8D" w:rsidRDefault="00972F8D" w:rsidP="00B9587A"/>
    <w:p w14:paraId="0533E1C8" w14:textId="7FC32AB1" w:rsidR="00B50FA1" w:rsidRDefault="00B50FA1" w:rsidP="00B50FA1">
      <w:pPr>
        <w:pStyle w:val="Caption"/>
        <w:keepNext/>
      </w:pPr>
      <w:r>
        <w:t xml:space="preserve">Table </w:t>
      </w:r>
      <w:r w:rsidR="008B127A">
        <w:fldChar w:fldCharType="begin"/>
      </w:r>
      <w:r w:rsidR="008B127A">
        <w:instrText xml:space="preserve"> SEQ Table \* ARABIC </w:instrText>
      </w:r>
      <w:r w:rsidR="008B127A">
        <w:fldChar w:fldCharType="separate"/>
      </w:r>
      <w:r w:rsidR="005F65FE">
        <w:rPr>
          <w:noProof/>
        </w:rPr>
        <w:t>2</w:t>
      </w:r>
      <w:r w:rsidR="008B127A">
        <w:rPr>
          <w:noProof/>
        </w:rPr>
        <w:fldChar w:fldCharType="end"/>
      </w:r>
    </w:p>
    <w:tbl>
      <w:tblPr>
        <w:tblStyle w:val="TableGrid"/>
        <w:tblW w:w="0" w:type="auto"/>
        <w:tblLook w:val="04A0" w:firstRow="1" w:lastRow="0" w:firstColumn="1" w:lastColumn="0" w:noHBand="0" w:noVBand="1"/>
      </w:tblPr>
      <w:tblGrid>
        <w:gridCol w:w="830"/>
        <w:gridCol w:w="1374"/>
        <w:gridCol w:w="1077"/>
        <w:gridCol w:w="1750"/>
        <w:gridCol w:w="1365"/>
      </w:tblGrid>
      <w:tr w:rsidR="00281295" w14:paraId="41756C4E" w14:textId="77777777" w:rsidTr="00281295">
        <w:tc>
          <w:tcPr>
            <w:tcW w:w="0" w:type="auto"/>
          </w:tcPr>
          <w:p w14:paraId="1FBD8FBC" w14:textId="5241EB1B" w:rsidR="00281295" w:rsidRDefault="00281295" w:rsidP="00B9587A">
            <w:r>
              <w:t>slotID</w:t>
            </w:r>
          </w:p>
        </w:tc>
        <w:tc>
          <w:tcPr>
            <w:tcW w:w="0" w:type="auto"/>
          </w:tcPr>
          <w:p w14:paraId="660366FD" w14:textId="703A4F84" w:rsidR="00281295" w:rsidRDefault="00281295" w:rsidP="00B9587A">
            <w:r>
              <w:t>Timing slot</w:t>
            </w:r>
          </w:p>
        </w:tc>
        <w:tc>
          <w:tcPr>
            <w:tcW w:w="0" w:type="auto"/>
          </w:tcPr>
          <w:p w14:paraId="463FD3D2" w14:textId="30F5EFF5" w:rsidR="00281295" w:rsidRDefault="00281295" w:rsidP="00B9587A">
            <w:r>
              <w:t>Callsign</w:t>
            </w:r>
          </w:p>
        </w:tc>
        <w:tc>
          <w:tcPr>
            <w:tcW w:w="0" w:type="auto"/>
          </w:tcPr>
          <w:p w14:paraId="19AE05CB" w14:textId="521EB5AB" w:rsidR="00281295" w:rsidRDefault="00281295" w:rsidP="00B9587A">
            <w:r>
              <w:t>Country</w:t>
            </w:r>
          </w:p>
        </w:tc>
        <w:tc>
          <w:tcPr>
            <w:tcW w:w="0" w:type="auto"/>
          </w:tcPr>
          <w:p w14:paraId="442102CE" w14:textId="7F2C4273" w:rsidR="00281295" w:rsidRDefault="00281295" w:rsidP="00B9587A">
            <w:r>
              <w:t>Operator</w:t>
            </w:r>
          </w:p>
        </w:tc>
      </w:tr>
      <w:tr w:rsidR="00281295" w14:paraId="0BEFF41F" w14:textId="77777777" w:rsidTr="00281295">
        <w:tc>
          <w:tcPr>
            <w:tcW w:w="0" w:type="auto"/>
          </w:tcPr>
          <w:p w14:paraId="50C8D383" w14:textId="5FFE341B" w:rsidR="00281295" w:rsidRDefault="00281295" w:rsidP="00B9587A">
            <w:r>
              <w:t>0</w:t>
            </w:r>
          </w:p>
        </w:tc>
        <w:tc>
          <w:tcPr>
            <w:tcW w:w="0" w:type="auto"/>
          </w:tcPr>
          <w:p w14:paraId="3CE9C8E0" w14:textId="08097191" w:rsidR="00281295" w:rsidRDefault="00281295" w:rsidP="00B9587A">
            <w:r>
              <w:t>00</w:t>
            </w:r>
          </w:p>
        </w:tc>
        <w:tc>
          <w:tcPr>
            <w:tcW w:w="0" w:type="auto"/>
          </w:tcPr>
          <w:p w14:paraId="43672700" w14:textId="2B92E1B6" w:rsidR="00281295" w:rsidRDefault="00281295" w:rsidP="00B9587A">
            <w:r>
              <w:t>4U1UN</w:t>
            </w:r>
          </w:p>
        </w:tc>
        <w:tc>
          <w:tcPr>
            <w:tcW w:w="0" w:type="auto"/>
          </w:tcPr>
          <w:p w14:paraId="674FFFBE" w14:textId="4AB1A66C" w:rsidR="00281295" w:rsidRDefault="00281295" w:rsidP="00B9587A">
            <w:r>
              <w:t>United Nations</w:t>
            </w:r>
          </w:p>
        </w:tc>
        <w:tc>
          <w:tcPr>
            <w:tcW w:w="0" w:type="auto"/>
          </w:tcPr>
          <w:p w14:paraId="03130693" w14:textId="1C4A6038" w:rsidR="00281295" w:rsidRDefault="00281295" w:rsidP="00B9587A">
            <w:r>
              <w:t>UNRC</w:t>
            </w:r>
          </w:p>
        </w:tc>
      </w:tr>
      <w:tr w:rsidR="00281295" w14:paraId="21386ED9" w14:textId="77777777" w:rsidTr="00281295">
        <w:tc>
          <w:tcPr>
            <w:tcW w:w="0" w:type="auto"/>
          </w:tcPr>
          <w:p w14:paraId="0F74FE04" w14:textId="6C59F5CB" w:rsidR="00281295" w:rsidRDefault="00281295" w:rsidP="00B9587A">
            <w:r>
              <w:t>1</w:t>
            </w:r>
          </w:p>
        </w:tc>
        <w:tc>
          <w:tcPr>
            <w:tcW w:w="0" w:type="auto"/>
          </w:tcPr>
          <w:p w14:paraId="03A80F8B" w14:textId="6D568FD4" w:rsidR="00281295" w:rsidRDefault="00281295" w:rsidP="00B9587A">
            <w:r>
              <w:t>10</w:t>
            </w:r>
          </w:p>
        </w:tc>
        <w:tc>
          <w:tcPr>
            <w:tcW w:w="0" w:type="auto"/>
          </w:tcPr>
          <w:p w14:paraId="1641A521" w14:textId="6FCC1755" w:rsidR="00281295" w:rsidRDefault="00281295" w:rsidP="00B9587A">
            <w:r>
              <w:t>VE8AT</w:t>
            </w:r>
          </w:p>
        </w:tc>
        <w:tc>
          <w:tcPr>
            <w:tcW w:w="0" w:type="auto"/>
          </w:tcPr>
          <w:p w14:paraId="6F68AABB" w14:textId="32AEFFC9" w:rsidR="00281295" w:rsidRDefault="00281295" w:rsidP="00B9587A">
            <w:r>
              <w:t>Canada</w:t>
            </w:r>
          </w:p>
        </w:tc>
        <w:tc>
          <w:tcPr>
            <w:tcW w:w="0" w:type="auto"/>
          </w:tcPr>
          <w:p w14:paraId="1D6AB1EC" w14:textId="7E978D18" w:rsidR="00281295" w:rsidRDefault="00281295" w:rsidP="00B9587A">
            <w:r>
              <w:t>RAC/NARC</w:t>
            </w:r>
          </w:p>
        </w:tc>
      </w:tr>
      <w:tr w:rsidR="00281295" w14:paraId="0B1CF13C" w14:textId="77777777" w:rsidTr="00281295">
        <w:tc>
          <w:tcPr>
            <w:tcW w:w="0" w:type="auto"/>
          </w:tcPr>
          <w:p w14:paraId="0D013295" w14:textId="170CD213" w:rsidR="00281295" w:rsidRDefault="00281295" w:rsidP="00B9587A">
            <w:r>
              <w:t>2</w:t>
            </w:r>
          </w:p>
        </w:tc>
        <w:tc>
          <w:tcPr>
            <w:tcW w:w="0" w:type="auto"/>
          </w:tcPr>
          <w:p w14:paraId="13E9AEB3" w14:textId="2CD8B526" w:rsidR="00281295" w:rsidRDefault="00281295" w:rsidP="00B9587A">
            <w:r>
              <w:t>20</w:t>
            </w:r>
          </w:p>
        </w:tc>
        <w:tc>
          <w:tcPr>
            <w:tcW w:w="0" w:type="auto"/>
          </w:tcPr>
          <w:p w14:paraId="01FE3701" w14:textId="6168FE1E" w:rsidR="00281295" w:rsidRDefault="00281295" w:rsidP="00B9587A">
            <w:r>
              <w:t>W6WX</w:t>
            </w:r>
          </w:p>
        </w:tc>
        <w:tc>
          <w:tcPr>
            <w:tcW w:w="0" w:type="auto"/>
          </w:tcPr>
          <w:p w14:paraId="1090CFAC" w14:textId="7D844ED2" w:rsidR="00281295" w:rsidRDefault="00281295" w:rsidP="00B9587A">
            <w:r>
              <w:t>United States</w:t>
            </w:r>
          </w:p>
        </w:tc>
        <w:tc>
          <w:tcPr>
            <w:tcW w:w="0" w:type="auto"/>
          </w:tcPr>
          <w:p w14:paraId="1E7BB6B5" w14:textId="57D0BF81" w:rsidR="00281295" w:rsidRDefault="00281295" w:rsidP="00B9587A">
            <w:r>
              <w:t>NCDXF</w:t>
            </w:r>
          </w:p>
        </w:tc>
      </w:tr>
      <w:tr w:rsidR="00281295" w14:paraId="47AF0684" w14:textId="77777777" w:rsidTr="00281295">
        <w:tc>
          <w:tcPr>
            <w:tcW w:w="0" w:type="auto"/>
          </w:tcPr>
          <w:p w14:paraId="705F361A" w14:textId="7E4FA362" w:rsidR="00281295" w:rsidRDefault="00281295" w:rsidP="00B9587A">
            <w:r>
              <w:t>3</w:t>
            </w:r>
          </w:p>
        </w:tc>
        <w:tc>
          <w:tcPr>
            <w:tcW w:w="0" w:type="auto"/>
          </w:tcPr>
          <w:p w14:paraId="530CD2FB" w14:textId="10AA3379" w:rsidR="00281295" w:rsidRDefault="00281295" w:rsidP="00B9587A">
            <w:r>
              <w:t>30</w:t>
            </w:r>
          </w:p>
        </w:tc>
        <w:tc>
          <w:tcPr>
            <w:tcW w:w="0" w:type="auto"/>
          </w:tcPr>
          <w:p w14:paraId="0FAB8334" w14:textId="06DFCECA" w:rsidR="00281295" w:rsidRDefault="00281295" w:rsidP="00B9587A">
            <w:r>
              <w:t>KH6RS</w:t>
            </w:r>
          </w:p>
        </w:tc>
        <w:tc>
          <w:tcPr>
            <w:tcW w:w="0" w:type="auto"/>
          </w:tcPr>
          <w:p w14:paraId="41D509D4" w14:textId="2315758D" w:rsidR="00281295" w:rsidRDefault="00281295" w:rsidP="00B9587A">
            <w:r>
              <w:t>Hawaii</w:t>
            </w:r>
          </w:p>
        </w:tc>
        <w:tc>
          <w:tcPr>
            <w:tcW w:w="0" w:type="auto"/>
          </w:tcPr>
          <w:p w14:paraId="24E6DCBD" w14:textId="094B63B7" w:rsidR="00281295" w:rsidRDefault="00281295" w:rsidP="00B9587A">
            <w:r>
              <w:t>MARC</w:t>
            </w:r>
          </w:p>
        </w:tc>
      </w:tr>
      <w:tr w:rsidR="00281295" w14:paraId="1794E9F6" w14:textId="77777777" w:rsidTr="00281295">
        <w:tc>
          <w:tcPr>
            <w:tcW w:w="0" w:type="auto"/>
          </w:tcPr>
          <w:p w14:paraId="2099D736" w14:textId="2C3D0D84" w:rsidR="00281295" w:rsidRDefault="00281295" w:rsidP="00B9587A">
            <w:r>
              <w:t>4</w:t>
            </w:r>
          </w:p>
        </w:tc>
        <w:tc>
          <w:tcPr>
            <w:tcW w:w="0" w:type="auto"/>
          </w:tcPr>
          <w:p w14:paraId="52E02398" w14:textId="6C855310" w:rsidR="00281295" w:rsidRDefault="00281295" w:rsidP="00B9587A">
            <w:r>
              <w:t>40</w:t>
            </w:r>
          </w:p>
        </w:tc>
        <w:tc>
          <w:tcPr>
            <w:tcW w:w="0" w:type="auto"/>
          </w:tcPr>
          <w:p w14:paraId="48E2039D" w14:textId="2E06B87B" w:rsidR="00281295" w:rsidRDefault="00281295" w:rsidP="00B9587A">
            <w:r>
              <w:t>ZL6B</w:t>
            </w:r>
          </w:p>
        </w:tc>
        <w:tc>
          <w:tcPr>
            <w:tcW w:w="0" w:type="auto"/>
          </w:tcPr>
          <w:p w14:paraId="21B18570" w14:textId="4EE15603" w:rsidR="00281295" w:rsidRDefault="00281295" w:rsidP="00B9587A">
            <w:r>
              <w:t>New Zealand</w:t>
            </w:r>
          </w:p>
        </w:tc>
        <w:tc>
          <w:tcPr>
            <w:tcW w:w="0" w:type="auto"/>
          </w:tcPr>
          <w:p w14:paraId="3258E6A4" w14:textId="35AD9CD6" w:rsidR="00281295" w:rsidRDefault="00281295" w:rsidP="00B9587A">
            <w:r>
              <w:t>NZART</w:t>
            </w:r>
          </w:p>
        </w:tc>
      </w:tr>
      <w:tr w:rsidR="00281295" w14:paraId="43926603" w14:textId="77777777" w:rsidTr="00281295">
        <w:tc>
          <w:tcPr>
            <w:tcW w:w="0" w:type="auto"/>
          </w:tcPr>
          <w:p w14:paraId="46E047AD" w14:textId="60669F39" w:rsidR="00281295" w:rsidRDefault="00281295" w:rsidP="00B9587A">
            <w:r>
              <w:t>5</w:t>
            </w:r>
          </w:p>
        </w:tc>
        <w:tc>
          <w:tcPr>
            <w:tcW w:w="0" w:type="auto"/>
          </w:tcPr>
          <w:p w14:paraId="6B11F99A" w14:textId="51D09029" w:rsidR="00281295" w:rsidRDefault="00281295" w:rsidP="00B9587A">
            <w:r>
              <w:t>50</w:t>
            </w:r>
          </w:p>
        </w:tc>
        <w:tc>
          <w:tcPr>
            <w:tcW w:w="0" w:type="auto"/>
          </w:tcPr>
          <w:p w14:paraId="252A925D" w14:textId="7BC2610C" w:rsidR="00281295" w:rsidRDefault="00281295" w:rsidP="00B9587A">
            <w:r>
              <w:t>VK6RBP</w:t>
            </w:r>
          </w:p>
        </w:tc>
        <w:tc>
          <w:tcPr>
            <w:tcW w:w="0" w:type="auto"/>
          </w:tcPr>
          <w:p w14:paraId="6D3DBD71" w14:textId="3583C2B6" w:rsidR="00281295" w:rsidRDefault="00281295" w:rsidP="00B9587A">
            <w:r>
              <w:t>Australia</w:t>
            </w:r>
          </w:p>
        </w:tc>
        <w:tc>
          <w:tcPr>
            <w:tcW w:w="0" w:type="auto"/>
          </w:tcPr>
          <w:p w14:paraId="74999913" w14:textId="1AD18E32" w:rsidR="00281295" w:rsidRDefault="00281295" w:rsidP="00B9587A">
            <w:r>
              <w:t>WIA</w:t>
            </w:r>
          </w:p>
        </w:tc>
      </w:tr>
      <w:tr w:rsidR="00281295" w14:paraId="219E557A" w14:textId="77777777" w:rsidTr="00281295">
        <w:tc>
          <w:tcPr>
            <w:tcW w:w="0" w:type="auto"/>
          </w:tcPr>
          <w:p w14:paraId="62606185" w14:textId="7448D1FA" w:rsidR="00281295" w:rsidRDefault="00281295" w:rsidP="00B9587A">
            <w:r>
              <w:t>6</w:t>
            </w:r>
          </w:p>
        </w:tc>
        <w:tc>
          <w:tcPr>
            <w:tcW w:w="0" w:type="auto"/>
          </w:tcPr>
          <w:p w14:paraId="69ED040A" w14:textId="49375EC5" w:rsidR="00281295" w:rsidRDefault="00281295" w:rsidP="00B9587A">
            <w:r>
              <w:t>60</w:t>
            </w:r>
          </w:p>
        </w:tc>
        <w:tc>
          <w:tcPr>
            <w:tcW w:w="0" w:type="auto"/>
          </w:tcPr>
          <w:p w14:paraId="268A22C1" w14:textId="2BA166AF" w:rsidR="00281295" w:rsidRDefault="00281295" w:rsidP="00B9587A">
            <w:r>
              <w:t>JA2IGY</w:t>
            </w:r>
          </w:p>
        </w:tc>
        <w:tc>
          <w:tcPr>
            <w:tcW w:w="0" w:type="auto"/>
          </w:tcPr>
          <w:p w14:paraId="1C640E1F" w14:textId="77AE758C" w:rsidR="00281295" w:rsidRDefault="00281295" w:rsidP="00B9587A">
            <w:r>
              <w:t>Japan</w:t>
            </w:r>
          </w:p>
        </w:tc>
        <w:tc>
          <w:tcPr>
            <w:tcW w:w="0" w:type="auto"/>
          </w:tcPr>
          <w:p w14:paraId="457E8418" w14:textId="7AE07DC8" w:rsidR="00281295" w:rsidRDefault="00281295" w:rsidP="00B9587A">
            <w:r>
              <w:t>JARL</w:t>
            </w:r>
          </w:p>
        </w:tc>
      </w:tr>
      <w:tr w:rsidR="00281295" w14:paraId="0AE689B5" w14:textId="77777777" w:rsidTr="00281295">
        <w:tc>
          <w:tcPr>
            <w:tcW w:w="0" w:type="auto"/>
          </w:tcPr>
          <w:p w14:paraId="6EE8919A" w14:textId="1AF09DB6" w:rsidR="00281295" w:rsidRDefault="00281295" w:rsidP="00B9587A">
            <w:r>
              <w:t>7</w:t>
            </w:r>
          </w:p>
        </w:tc>
        <w:tc>
          <w:tcPr>
            <w:tcW w:w="0" w:type="auto"/>
          </w:tcPr>
          <w:p w14:paraId="36F2E5F6" w14:textId="6C3B784A" w:rsidR="00281295" w:rsidRDefault="00281295" w:rsidP="00B9587A">
            <w:r>
              <w:t>70</w:t>
            </w:r>
          </w:p>
        </w:tc>
        <w:tc>
          <w:tcPr>
            <w:tcW w:w="0" w:type="auto"/>
          </w:tcPr>
          <w:p w14:paraId="6B26C68A" w14:textId="44C0E3E0" w:rsidR="00281295" w:rsidRDefault="00281295" w:rsidP="00B9587A">
            <w:r>
              <w:t>RR9O</w:t>
            </w:r>
          </w:p>
        </w:tc>
        <w:tc>
          <w:tcPr>
            <w:tcW w:w="0" w:type="auto"/>
          </w:tcPr>
          <w:p w14:paraId="499B973D" w14:textId="73D26D99" w:rsidR="00281295" w:rsidRDefault="00281295" w:rsidP="00B9587A">
            <w:r>
              <w:t>Russia</w:t>
            </w:r>
          </w:p>
        </w:tc>
        <w:tc>
          <w:tcPr>
            <w:tcW w:w="0" w:type="auto"/>
          </w:tcPr>
          <w:p w14:paraId="7105E9C8" w14:textId="5B966CDD" w:rsidR="00281295" w:rsidRDefault="00281295" w:rsidP="00B9587A">
            <w:r>
              <w:t>SRR</w:t>
            </w:r>
          </w:p>
        </w:tc>
      </w:tr>
      <w:tr w:rsidR="00281295" w14:paraId="7738CC96" w14:textId="77777777" w:rsidTr="00281295">
        <w:tc>
          <w:tcPr>
            <w:tcW w:w="0" w:type="auto"/>
          </w:tcPr>
          <w:p w14:paraId="721F0A94" w14:textId="1BDF1268" w:rsidR="00281295" w:rsidRDefault="00281295" w:rsidP="00B9587A">
            <w:r>
              <w:t>8</w:t>
            </w:r>
          </w:p>
        </w:tc>
        <w:tc>
          <w:tcPr>
            <w:tcW w:w="0" w:type="auto"/>
          </w:tcPr>
          <w:p w14:paraId="2F547398" w14:textId="4082AF16" w:rsidR="00281295" w:rsidRDefault="00281295" w:rsidP="00B9587A">
            <w:r>
              <w:t>80</w:t>
            </w:r>
          </w:p>
        </w:tc>
        <w:tc>
          <w:tcPr>
            <w:tcW w:w="0" w:type="auto"/>
          </w:tcPr>
          <w:p w14:paraId="2BE5CEFF" w14:textId="1F6CE330" w:rsidR="00281295" w:rsidRDefault="00281295" w:rsidP="00B9587A">
            <w:r>
              <w:t>VR2B</w:t>
            </w:r>
          </w:p>
        </w:tc>
        <w:tc>
          <w:tcPr>
            <w:tcW w:w="0" w:type="auto"/>
          </w:tcPr>
          <w:p w14:paraId="2A42D099" w14:textId="6AC38821" w:rsidR="00281295" w:rsidRDefault="00281295" w:rsidP="00B9587A">
            <w:r>
              <w:t>Hong Kong</w:t>
            </w:r>
          </w:p>
        </w:tc>
        <w:tc>
          <w:tcPr>
            <w:tcW w:w="0" w:type="auto"/>
          </w:tcPr>
          <w:p w14:paraId="60494DC1" w14:textId="34DB3A1F" w:rsidR="00281295" w:rsidRDefault="00281295" w:rsidP="00B9587A">
            <w:r>
              <w:t>HARTS</w:t>
            </w:r>
          </w:p>
        </w:tc>
      </w:tr>
      <w:tr w:rsidR="00281295" w14:paraId="64C05627" w14:textId="77777777" w:rsidTr="00281295">
        <w:tc>
          <w:tcPr>
            <w:tcW w:w="0" w:type="auto"/>
          </w:tcPr>
          <w:p w14:paraId="1FB13D9C" w14:textId="57D1D79A" w:rsidR="00281295" w:rsidRDefault="00281295" w:rsidP="00B9587A">
            <w:r>
              <w:t>9</w:t>
            </w:r>
          </w:p>
        </w:tc>
        <w:tc>
          <w:tcPr>
            <w:tcW w:w="0" w:type="auto"/>
          </w:tcPr>
          <w:p w14:paraId="0B6D2F0E" w14:textId="7083B0BC" w:rsidR="00281295" w:rsidRDefault="00281295" w:rsidP="00B9587A">
            <w:r>
              <w:t>90</w:t>
            </w:r>
          </w:p>
        </w:tc>
        <w:tc>
          <w:tcPr>
            <w:tcW w:w="0" w:type="auto"/>
          </w:tcPr>
          <w:p w14:paraId="6D955DF7" w14:textId="55E348D0" w:rsidR="00281295" w:rsidRDefault="00281295" w:rsidP="00B9587A">
            <w:r>
              <w:t>4S7B</w:t>
            </w:r>
          </w:p>
        </w:tc>
        <w:tc>
          <w:tcPr>
            <w:tcW w:w="0" w:type="auto"/>
          </w:tcPr>
          <w:p w14:paraId="1642B3D6" w14:textId="6A4A5C70" w:rsidR="00281295" w:rsidRDefault="00281295" w:rsidP="00B9587A">
            <w:r>
              <w:t>Sri Lanka</w:t>
            </w:r>
          </w:p>
        </w:tc>
        <w:tc>
          <w:tcPr>
            <w:tcW w:w="0" w:type="auto"/>
          </w:tcPr>
          <w:p w14:paraId="17F9C9D3" w14:textId="595176F3" w:rsidR="00281295" w:rsidRDefault="00281295" w:rsidP="00B9587A">
            <w:r>
              <w:t>RSSL</w:t>
            </w:r>
          </w:p>
        </w:tc>
      </w:tr>
      <w:tr w:rsidR="00281295" w14:paraId="00C4F8ED" w14:textId="77777777" w:rsidTr="00281295">
        <w:tc>
          <w:tcPr>
            <w:tcW w:w="0" w:type="auto"/>
          </w:tcPr>
          <w:p w14:paraId="4FA854A4" w14:textId="28491526" w:rsidR="00281295" w:rsidRDefault="00281295" w:rsidP="00B9587A">
            <w:r>
              <w:t>10</w:t>
            </w:r>
          </w:p>
        </w:tc>
        <w:tc>
          <w:tcPr>
            <w:tcW w:w="0" w:type="auto"/>
          </w:tcPr>
          <w:p w14:paraId="45F85757" w14:textId="07202306" w:rsidR="00281295" w:rsidRDefault="00281295" w:rsidP="00B9587A">
            <w:r>
              <w:t>100</w:t>
            </w:r>
          </w:p>
        </w:tc>
        <w:tc>
          <w:tcPr>
            <w:tcW w:w="0" w:type="auto"/>
          </w:tcPr>
          <w:p w14:paraId="07C40281" w14:textId="76B2D73E" w:rsidR="00281295" w:rsidRDefault="00281295" w:rsidP="00B9587A">
            <w:r>
              <w:t>ZS6DN</w:t>
            </w:r>
          </w:p>
        </w:tc>
        <w:tc>
          <w:tcPr>
            <w:tcW w:w="0" w:type="auto"/>
          </w:tcPr>
          <w:p w14:paraId="05A0CA0F" w14:textId="41C91798" w:rsidR="00281295" w:rsidRDefault="00281295" w:rsidP="00B9587A">
            <w:r>
              <w:t>South Africa</w:t>
            </w:r>
          </w:p>
        </w:tc>
        <w:tc>
          <w:tcPr>
            <w:tcW w:w="0" w:type="auto"/>
          </w:tcPr>
          <w:p w14:paraId="047467F6" w14:textId="254D3141" w:rsidR="00281295" w:rsidRDefault="00281295" w:rsidP="00B9587A">
            <w:r>
              <w:t>ZS6DN</w:t>
            </w:r>
          </w:p>
        </w:tc>
      </w:tr>
      <w:tr w:rsidR="00281295" w14:paraId="29E30A26" w14:textId="77777777" w:rsidTr="00281295">
        <w:tc>
          <w:tcPr>
            <w:tcW w:w="0" w:type="auto"/>
          </w:tcPr>
          <w:p w14:paraId="592008E0" w14:textId="16BD235B" w:rsidR="00281295" w:rsidRDefault="00281295" w:rsidP="00B9587A">
            <w:r>
              <w:t>11</w:t>
            </w:r>
          </w:p>
        </w:tc>
        <w:tc>
          <w:tcPr>
            <w:tcW w:w="0" w:type="auto"/>
          </w:tcPr>
          <w:p w14:paraId="7BF032C6" w14:textId="76EC4111" w:rsidR="00281295" w:rsidRDefault="00281295" w:rsidP="00B9587A">
            <w:r>
              <w:t>110</w:t>
            </w:r>
          </w:p>
        </w:tc>
        <w:tc>
          <w:tcPr>
            <w:tcW w:w="0" w:type="auto"/>
          </w:tcPr>
          <w:p w14:paraId="3D016160" w14:textId="633B7B25" w:rsidR="00281295" w:rsidRDefault="00281295" w:rsidP="00B9587A">
            <w:r>
              <w:t>5Z4B</w:t>
            </w:r>
          </w:p>
        </w:tc>
        <w:tc>
          <w:tcPr>
            <w:tcW w:w="0" w:type="auto"/>
          </w:tcPr>
          <w:p w14:paraId="79017E35" w14:textId="5A9AF311" w:rsidR="00281295" w:rsidRDefault="00281295" w:rsidP="00B9587A">
            <w:r>
              <w:t>Kenya</w:t>
            </w:r>
          </w:p>
        </w:tc>
        <w:tc>
          <w:tcPr>
            <w:tcW w:w="0" w:type="auto"/>
          </w:tcPr>
          <w:p w14:paraId="4953AB64" w14:textId="1D675073" w:rsidR="00281295" w:rsidRDefault="00281295" w:rsidP="00B9587A">
            <w:r>
              <w:t>ARSK</w:t>
            </w:r>
          </w:p>
        </w:tc>
      </w:tr>
      <w:tr w:rsidR="00281295" w14:paraId="180237CA" w14:textId="77777777" w:rsidTr="00281295">
        <w:tc>
          <w:tcPr>
            <w:tcW w:w="0" w:type="auto"/>
          </w:tcPr>
          <w:p w14:paraId="0E97AF9F" w14:textId="710217A6" w:rsidR="00281295" w:rsidRDefault="00281295" w:rsidP="00B9587A">
            <w:r>
              <w:t>12</w:t>
            </w:r>
          </w:p>
        </w:tc>
        <w:tc>
          <w:tcPr>
            <w:tcW w:w="0" w:type="auto"/>
          </w:tcPr>
          <w:p w14:paraId="3FF7FAFB" w14:textId="6089299A" w:rsidR="00281295" w:rsidRDefault="00281295" w:rsidP="00B9587A">
            <w:r>
              <w:t>120</w:t>
            </w:r>
          </w:p>
        </w:tc>
        <w:tc>
          <w:tcPr>
            <w:tcW w:w="0" w:type="auto"/>
          </w:tcPr>
          <w:p w14:paraId="6C3914B1" w14:textId="48D8CB31" w:rsidR="00281295" w:rsidRDefault="00281295" w:rsidP="00B9587A">
            <w:r>
              <w:t>4X6TU</w:t>
            </w:r>
          </w:p>
        </w:tc>
        <w:tc>
          <w:tcPr>
            <w:tcW w:w="0" w:type="auto"/>
          </w:tcPr>
          <w:p w14:paraId="64DBB166" w14:textId="056BACA5" w:rsidR="00281295" w:rsidRDefault="00281295" w:rsidP="00B9587A">
            <w:r>
              <w:t>Israel</w:t>
            </w:r>
          </w:p>
        </w:tc>
        <w:tc>
          <w:tcPr>
            <w:tcW w:w="0" w:type="auto"/>
          </w:tcPr>
          <w:p w14:paraId="5B3193DC" w14:textId="1F860A58" w:rsidR="00281295" w:rsidRDefault="00281295" w:rsidP="00B9587A">
            <w:r>
              <w:t>IARC</w:t>
            </w:r>
          </w:p>
        </w:tc>
      </w:tr>
      <w:tr w:rsidR="00281295" w14:paraId="54625194" w14:textId="77777777" w:rsidTr="00281295">
        <w:tc>
          <w:tcPr>
            <w:tcW w:w="0" w:type="auto"/>
          </w:tcPr>
          <w:p w14:paraId="23724FC0" w14:textId="785220FB" w:rsidR="00281295" w:rsidRDefault="00281295" w:rsidP="00B9587A">
            <w:r>
              <w:t>13</w:t>
            </w:r>
          </w:p>
        </w:tc>
        <w:tc>
          <w:tcPr>
            <w:tcW w:w="0" w:type="auto"/>
          </w:tcPr>
          <w:p w14:paraId="4C7AA68D" w14:textId="090DDFAD" w:rsidR="00281295" w:rsidRDefault="00281295" w:rsidP="00B9587A">
            <w:r>
              <w:t>130</w:t>
            </w:r>
          </w:p>
        </w:tc>
        <w:tc>
          <w:tcPr>
            <w:tcW w:w="0" w:type="auto"/>
          </w:tcPr>
          <w:p w14:paraId="736A4147" w14:textId="27644368" w:rsidR="00281295" w:rsidRDefault="00281295" w:rsidP="00B9587A">
            <w:r>
              <w:t>OH2B</w:t>
            </w:r>
          </w:p>
        </w:tc>
        <w:tc>
          <w:tcPr>
            <w:tcW w:w="0" w:type="auto"/>
          </w:tcPr>
          <w:p w14:paraId="4E573A67" w14:textId="0ECAE4C6" w:rsidR="00281295" w:rsidRDefault="00281295" w:rsidP="00B9587A">
            <w:r>
              <w:t>Finland</w:t>
            </w:r>
          </w:p>
        </w:tc>
        <w:tc>
          <w:tcPr>
            <w:tcW w:w="0" w:type="auto"/>
          </w:tcPr>
          <w:p w14:paraId="036853C5" w14:textId="74479F24" w:rsidR="00281295" w:rsidRDefault="00281295" w:rsidP="00B9587A">
            <w:r>
              <w:t>SRAL</w:t>
            </w:r>
          </w:p>
        </w:tc>
      </w:tr>
      <w:tr w:rsidR="00281295" w14:paraId="2697DD33" w14:textId="77777777" w:rsidTr="00281295">
        <w:tc>
          <w:tcPr>
            <w:tcW w:w="0" w:type="auto"/>
          </w:tcPr>
          <w:p w14:paraId="385B621E" w14:textId="01C829C2" w:rsidR="00281295" w:rsidRDefault="00281295" w:rsidP="00B9587A">
            <w:r>
              <w:t>14</w:t>
            </w:r>
          </w:p>
        </w:tc>
        <w:tc>
          <w:tcPr>
            <w:tcW w:w="0" w:type="auto"/>
          </w:tcPr>
          <w:p w14:paraId="74C5D982" w14:textId="744AA472" w:rsidR="00281295" w:rsidRDefault="00281295" w:rsidP="00B9587A">
            <w:r>
              <w:t>140</w:t>
            </w:r>
          </w:p>
        </w:tc>
        <w:tc>
          <w:tcPr>
            <w:tcW w:w="0" w:type="auto"/>
          </w:tcPr>
          <w:p w14:paraId="24CFE567" w14:textId="18544ACA" w:rsidR="00281295" w:rsidRDefault="00281295" w:rsidP="00B9587A">
            <w:r>
              <w:t>CS3B</w:t>
            </w:r>
          </w:p>
        </w:tc>
        <w:tc>
          <w:tcPr>
            <w:tcW w:w="0" w:type="auto"/>
          </w:tcPr>
          <w:p w14:paraId="56A0655A" w14:textId="18B74790" w:rsidR="00281295" w:rsidRDefault="00281295" w:rsidP="00B9587A">
            <w:r>
              <w:t>Maderia</w:t>
            </w:r>
          </w:p>
        </w:tc>
        <w:tc>
          <w:tcPr>
            <w:tcW w:w="0" w:type="auto"/>
          </w:tcPr>
          <w:p w14:paraId="625D0BBB" w14:textId="7AB12BB9" w:rsidR="00281295" w:rsidRDefault="00281295" w:rsidP="00B9587A">
            <w:r>
              <w:t>ARRM</w:t>
            </w:r>
          </w:p>
        </w:tc>
      </w:tr>
      <w:tr w:rsidR="00281295" w14:paraId="01D23594" w14:textId="77777777" w:rsidTr="00281295">
        <w:tc>
          <w:tcPr>
            <w:tcW w:w="0" w:type="auto"/>
          </w:tcPr>
          <w:p w14:paraId="5FBF1D46" w14:textId="76F6B298" w:rsidR="00281295" w:rsidRDefault="00281295" w:rsidP="00B9587A">
            <w:r>
              <w:t>15</w:t>
            </w:r>
          </w:p>
        </w:tc>
        <w:tc>
          <w:tcPr>
            <w:tcW w:w="0" w:type="auto"/>
          </w:tcPr>
          <w:p w14:paraId="6CF25D93" w14:textId="6E9396E2" w:rsidR="00281295" w:rsidRDefault="00281295" w:rsidP="00B9587A">
            <w:r>
              <w:t>150</w:t>
            </w:r>
          </w:p>
        </w:tc>
        <w:tc>
          <w:tcPr>
            <w:tcW w:w="0" w:type="auto"/>
          </w:tcPr>
          <w:p w14:paraId="41D2E66A" w14:textId="65363DEB" w:rsidR="00281295" w:rsidRDefault="00281295" w:rsidP="00B9587A">
            <w:r>
              <w:t>LU4AA</w:t>
            </w:r>
          </w:p>
        </w:tc>
        <w:tc>
          <w:tcPr>
            <w:tcW w:w="0" w:type="auto"/>
          </w:tcPr>
          <w:p w14:paraId="52DE3E22" w14:textId="4A412BAA" w:rsidR="00281295" w:rsidRDefault="00281295" w:rsidP="00B9587A">
            <w:r>
              <w:t>Argentina</w:t>
            </w:r>
          </w:p>
        </w:tc>
        <w:tc>
          <w:tcPr>
            <w:tcW w:w="0" w:type="auto"/>
          </w:tcPr>
          <w:p w14:paraId="33027F16" w14:textId="79E75DF3" w:rsidR="00281295" w:rsidRDefault="00281295" w:rsidP="00B9587A">
            <w:r>
              <w:t>RCA</w:t>
            </w:r>
          </w:p>
        </w:tc>
      </w:tr>
      <w:tr w:rsidR="00281295" w14:paraId="30404613" w14:textId="77777777" w:rsidTr="00281295">
        <w:tc>
          <w:tcPr>
            <w:tcW w:w="0" w:type="auto"/>
          </w:tcPr>
          <w:p w14:paraId="0E5A0992" w14:textId="712E571F" w:rsidR="00281295" w:rsidRDefault="00281295" w:rsidP="00B9587A">
            <w:r>
              <w:t>16</w:t>
            </w:r>
          </w:p>
        </w:tc>
        <w:tc>
          <w:tcPr>
            <w:tcW w:w="0" w:type="auto"/>
          </w:tcPr>
          <w:p w14:paraId="031B5BD2" w14:textId="2F10447A" w:rsidR="00281295" w:rsidRDefault="00281295" w:rsidP="00B9587A">
            <w:r>
              <w:t>160</w:t>
            </w:r>
          </w:p>
        </w:tc>
        <w:tc>
          <w:tcPr>
            <w:tcW w:w="0" w:type="auto"/>
          </w:tcPr>
          <w:p w14:paraId="2F2DCBCE" w14:textId="28FCBE40" w:rsidR="00281295" w:rsidRDefault="00281295" w:rsidP="00B9587A">
            <w:r>
              <w:t>OA4B</w:t>
            </w:r>
          </w:p>
        </w:tc>
        <w:tc>
          <w:tcPr>
            <w:tcW w:w="0" w:type="auto"/>
          </w:tcPr>
          <w:p w14:paraId="0AF0664C" w14:textId="4134F61E" w:rsidR="00281295" w:rsidRDefault="00281295" w:rsidP="00B9587A">
            <w:r>
              <w:t>Peru</w:t>
            </w:r>
          </w:p>
        </w:tc>
        <w:tc>
          <w:tcPr>
            <w:tcW w:w="0" w:type="auto"/>
          </w:tcPr>
          <w:p w14:paraId="43911786" w14:textId="3C0C3C52" w:rsidR="00281295" w:rsidRDefault="00281295" w:rsidP="00B9587A">
            <w:r>
              <w:t>RCP</w:t>
            </w:r>
          </w:p>
        </w:tc>
      </w:tr>
      <w:tr w:rsidR="00281295" w14:paraId="4F67DEA3" w14:textId="77777777" w:rsidTr="00281295">
        <w:tc>
          <w:tcPr>
            <w:tcW w:w="0" w:type="auto"/>
          </w:tcPr>
          <w:p w14:paraId="79E3AB6F" w14:textId="19D13261" w:rsidR="00281295" w:rsidRDefault="00281295" w:rsidP="00B9587A">
            <w:r>
              <w:t>17</w:t>
            </w:r>
          </w:p>
        </w:tc>
        <w:tc>
          <w:tcPr>
            <w:tcW w:w="0" w:type="auto"/>
          </w:tcPr>
          <w:p w14:paraId="0E5B78BD" w14:textId="1E1FD736" w:rsidR="00281295" w:rsidRDefault="00281295" w:rsidP="00B9587A">
            <w:r>
              <w:t>170</w:t>
            </w:r>
          </w:p>
        </w:tc>
        <w:tc>
          <w:tcPr>
            <w:tcW w:w="0" w:type="auto"/>
          </w:tcPr>
          <w:p w14:paraId="2E34BF21" w14:textId="4B9E2E1A" w:rsidR="00281295" w:rsidRDefault="00281295" w:rsidP="00B9587A">
            <w:r>
              <w:t>YV5B</w:t>
            </w:r>
          </w:p>
        </w:tc>
        <w:tc>
          <w:tcPr>
            <w:tcW w:w="0" w:type="auto"/>
          </w:tcPr>
          <w:p w14:paraId="38952DEE" w14:textId="27D2C32D" w:rsidR="00281295" w:rsidRDefault="00281295" w:rsidP="00B9587A">
            <w:r>
              <w:t>Venezuela</w:t>
            </w:r>
          </w:p>
        </w:tc>
        <w:tc>
          <w:tcPr>
            <w:tcW w:w="0" w:type="auto"/>
          </w:tcPr>
          <w:p w14:paraId="4E0FCE3D" w14:textId="3C72F82C" w:rsidR="00281295" w:rsidRDefault="00281295" w:rsidP="00B9587A">
            <w:r>
              <w:t>RCV</w:t>
            </w:r>
          </w:p>
        </w:tc>
      </w:tr>
    </w:tbl>
    <w:p w14:paraId="25870089" w14:textId="77777777" w:rsidR="00972F8D" w:rsidRDefault="00972F8D" w:rsidP="00B9587A"/>
    <w:p w14:paraId="472C5219" w14:textId="038DABE7" w:rsidR="00972F8D" w:rsidRDefault="005C4CF1" w:rsidP="00B9587A">
      <w:r>
        <w:t>The table values are defined in the file ‘stations.h’.</w:t>
      </w:r>
    </w:p>
    <w:p w14:paraId="59060F32" w14:textId="77777777" w:rsidR="00951A6F" w:rsidRDefault="00951A6F" w:rsidP="00B9587A"/>
    <w:p w14:paraId="5881D2CB" w14:textId="77777777" w:rsidR="00951A6F" w:rsidRDefault="00951A6F" w:rsidP="00B9587A"/>
    <w:p w14:paraId="7D189D60" w14:textId="77777777" w:rsidR="005F65FE" w:rsidRDefault="00951A6F" w:rsidP="00B9587A">
      <w:r>
        <w:t>Table 2 are the values in a C language ‘struct’ array.  The EEPROM slotID value is used as an index in this table to obtain the slot timing value and the callsign, used during beaconing.</w:t>
      </w:r>
      <w:r w:rsidR="00281295">
        <w:t xml:space="preserve"> </w:t>
      </w:r>
    </w:p>
    <w:p w14:paraId="0C21EABE" w14:textId="77777777" w:rsidR="005F65FE" w:rsidRDefault="005F65FE" w:rsidP="00B9587A"/>
    <w:p w14:paraId="0C3734B9" w14:textId="77777777" w:rsidR="005F65FE" w:rsidRDefault="005F65FE" w:rsidP="00B9587A"/>
    <w:p w14:paraId="13189C4C" w14:textId="77777777" w:rsidR="00ED77EE" w:rsidRDefault="00ED77EE" w:rsidP="00B9587A"/>
    <w:p w14:paraId="2D76FEE7" w14:textId="58E134A3" w:rsidR="005F65FE" w:rsidRDefault="005F65FE" w:rsidP="005F65FE">
      <w:pPr>
        <w:pStyle w:val="Caption"/>
        <w:keepNext/>
      </w:pPr>
      <w:r>
        <w:t xml:space="preserve">Table </w:t>
      </w:r>
      <w:r w:rsidR="008B127A">
        <w:fldChar w:fldCharType="begin"/>
      </w:r>
      <w:r w:rsidR="008B127A">
        <w:instrText xml:space="preserve"> SEQ Table</w:instrText>
      </w:r>
      <w:r w:rsidR="008B127A">
        <w:instrText xml:space="preserve"> \* ARABIC </w:instrText>
      </w:r>
      <w:r w:rsidR="008B127A">
        <w:fldChar w:fldCharType="separate"/>
      </w:r>
      <w:r>
        <w:rPr>
          <w:noProof/>
        </w:rPr>
        <w:t>3</w:t>
      </w:r>
      <w:r w:rsidR="008B127A">
        <w:rPr>
          <w:noProof/>
        </w:rPr>
        <w:fldChar w:fldCharType="end"/>
      </w:r>
    </w:p>
    <w:tbl>
      <w:tblPr>
        <w:tblStyle w:val="TableGrid"/>
        <w:tblW w:w="0" w:type="auto"/>
        <w:tblLook w:val="04A0" w:firstRow="1" w:lastRow="0" w:firstColumn="1" w:lastColumn="0" w:noHBand="0" w:noVBand="1"/>
      </w:tblPr>
      <w:tblGrid>
        <w:gridCol w:w="793"/>
        <w:gridCol w:w="801"/>
        <w:gridCol w:w="2140"/>
      </w:tblGrid>
      <w:tr w:rsidR="005F65FE" w14:paraId="77E5A586" w14:textId="77777777" w:rsidTr="00ED77EE">
        <w:tc>
          <w:tcPr>
            <w:tcW w:w="0" w:type="auto"/>
          </w:tcPr>
          <w:p w14:paraId="033C98D4" w14:textId="1179B9F5" w:rsidR="005F65FE" w:rsidRDefault="005F65FE" w:rsidP="00B9587A">
            <w:r>
              <w:t>Value</w:t>
            </w:r>
          </w:p>
        </w:tc>
        <w:tc>
          <w:tcPr>
            <w:tcW w:w="0" w:type="auto"/>
          </w:tcPr>
          <w:p w14:paraId="46BFB2BD" w14:textId="05DFA614" w:rsidR="005F65FE" w:rsidRDefault="005F65FE" w:rsidP="00B9587A">
            <w:r>
              <w:t>Who</w:t>
            </w:r>
          </w:p>
        </w:tc>
        <w:tc>
          <w:tcPr>
            <w:tcW w:w="0" w:type="auto"/>
          </w:tcPr>
          <w:p w14:paraId="4338DF91" w14:textId="6FF2F7F9" w:rsidR="005F65FE" w:rsidRDefault="005F65FE" w:rsidP="00B9587A">
            <w:r>
              <w:t>Date</w:t>
            </w:r>
          </w:p>
        </w:tc>
      </w:tr>
      <w:tr w:rsidR="005F65FE" w14:paraId="3AFED95B" w14:textId="77777777" w:rsidTr="00ED77EE">
        <w:tc>
          <w:tcPr>
            <w:tcW w:w="0" w:type="auto"/>
          </w:tcPr>
          <w:p w14:paraId="400BFC71" w14:textId="571FF9D3" w:rsidR="005F65FE" w:rsidRDefault="005F65FE" w:rsidP="00B9587A">
            <w:r>
              <w:t>248</w:t>
            </w:r>
          </w:p>
        </w:tc>
        <w:tc>
          <w:tcPr>
            <w:tcW w:w="0" w:type="auto"/>
          </w:tcPr>
          <w:p w14:paraId="26E05125" w14:textId="00C002ED" w:rsidR="005F65FE" w:rsidRDefault="005F65FE" w:rsidP="00B9587A">
            <w:r>
              <w:t>K6TD</w:t>
            </w:r>
          </w:p>
        </w:tc>
        <w:tc>
          <w:tcPr>
            <w:tcW w:w="0" w:type="auto"/>
          </w:tcPr>
          <w:p w14:paraId="7411112A" w14:textId="77777777" w:rsidR="005F65FE" w:rsidRDefault="005F65FE" w:rsidP="00B9587A">
            <w:r>
              <w:t>2/15/2017 – V2.7f</w:t>
            </w:r>
          </w:p>
          <w:p w14:paraId="4DCC656E" w14:textId="77777777" w:rsidR="00ED77EE" w:rsidRDefault="00ED77EE" w:rsidP="00B9587A">
            <w:r>
              <w:t>07 = 248</w:t>
            </w:r>
          </w:p>
          <w:p w14:paraId="0695C6F8" w14:textId="247E0F2B" w:rsidR="00ED77EE" w:rsidRDefault="00ED77EE" w:rsidP="00B9587A">
            <w:r>
              <w:t>08 = 0</w:t>
            </w:r>
          </w:p>
        </w:tc>
      </w:tr>
      <w:tr w:rsidR="005F65FE" w14:paraId="7D1B0AC9" w14:textId="77777777" w:rsidTr="00ED77EE">
        <w:tc>
          <w:tcPr>
            <w:tcW w:w="0" w:type="auto"/>
          </w:tcPr>
          <w:p w14:paraId="5DE559EA" w14:textId="355BF977" w:rsidR="005F65FE" w:rsidRDefault="005F65FE" w:rsidP="00B9587A"/>
        </w:tc>
        <w:tc>
          <w:tcPr>
            <w:tcW w:w="0" w:type="auto"/>
          </w:tcPr>
          <w:p w14:paraId="42B74864" w14:textId="77777777" w:rsidR="005F65FE" w:rsidRDefault="005F65FE" w:rsidP="00B9587A"/>
        </w:tc>
        <w:tc>
          <w:tcPr>
            <w:tcW w:w="0" w:type="auto"/>
          </w:tcPr>
          <w:p w14:paraId="0C60EAC4" w14:textId="77777777" w:rsidR="005F65FE" w:rsidRDefault="005F65FE" w:rsidP="00B9587A"/>
        </w:tc>
      </w:tr>
    </w:tbl>
    <w:p w14:paraId="0780A997" w14:textId="345A6D5A" w:rsidR="00951A6F" w:rsidRDefault="00281295" w:rsidP="00B9587A">
      <w:r>
        <w:t xml:space="preserve"> </w:t>
      </w:r>
    </w:p>
    <w:p w14:paraId="3E89C7CC" w14:textId="7A85C604" w:rsidR="005F65FE" w:rsidRDefault="005F65FE" w:rsidP="00B9587A">
      <w:r>
        <w:t>The delay parameter is a loop start delay value used in the beacon scheduling code.  It’s value is determined by operating a beacon, and adjusting the value based on the observations of delay by FAROS.</w:t>
      </w:r>
    </w:p>
    <w:p w14:paraId="257E8062" w14:textId="77777777" w:rsidR="00E70493" w:rsidRDefault="00E70493" w:rsidP="00B9587A"/>
    <w:p w14:paraId="010FEA59" w14:textId="77777777" w:rsidR="00E70493" w:rsidRDefault="00E70493" w:rsidP="00B9587A"/>
    <w:p w14:paraId="5A9E1B64" w14:textId="7E8DBAF8" w:rsidR="00E70493" w:rsidRDefault="00E70493" w:rsidP="00E70493">
      <w:pPr>
        <w:pStyle w:val="Heading1"/>
      </w:pPr>
      <w:r>
        <w:t>Loading software into the controller</w:t>
      </w:r>
    </w:p>
    <w:p w14:paraId="1E4ABA20" w14:textId="77777777" w:rsidR="00E70493" w:rsidRDefault="00E70493" w:rsidP="00E70493"/>
    <w:p w14:paraId="33D3252F" w14:textId="46464175" w:rsidR="00E70493" w:rsidRDefault="00E70493" w:rsidP="00E70493">
      <w:pPr>
        <w:pStyle w:val="Heading2"/>
      </w:pPr>
      <w:r>
        <w:t>Introduction</w:t>
      </w:r>
    </w:p>
    <w:p w14:paraId="104A06FD" w14:textId="77777777" w:rsidR="00E70493" w:rsidRDefault="00E70493" w:rsidP="00E70493"/>
    <w:p w14:paraId="02FAD774" w14:textId="5465824D" w:rsidR="00E70493" w:rsidRDefault="00E70493" w:rsidP="00E70493">
      <w:r>
        <w:t>Loading software into the controller is done thru the Arduino utilities executing on a Raspberry Pi with Raspbian Jessie release and  USB connection to the controller.</w:t>
      </w:r>
    </w:p>
    <w:p w14:paraId="7A8B7DC9" w14:textId="77777777" w:rsidR="00E70493" w:rsidRDefault="00E70493" w:rsidP="00E70493"/>
    <w:p w14:paraId="5544AE98" w14:textId="77777777" w:rsidR="00E70493" w:rsidRDefault="00E70493" w:rsidP="00E70493"/>
    <w:p w14:paraId="46EAE944" w14:textId="4794482A" w:rsidR="00E70493" w:rsidRDefault="00E70493" w:rsidP="00E70493">
      <w:pPr>
        <w:pStyle w:val="Heading2"/>
      </w:pPr>
      <w:r>
        <w:t>RPi prep</w:t>
      </w:r>
    </w:p>
    <w:p w14:paraId="5104FE15" w14:textId="77777777" w:rsidR="00E70493" w:rsidRDefault="00E70493" w:rsidP="00E70493"/>
    <w:p w14:paraId="4CA5FC45" w14:textId="23D84266" w:rsidR="00E70493" w:rsidRDefault="00E70493" w:rsidP="00E70493">
      <w:pPr>
        <w:pStyle w:val="Heading3"/>
      </w:pPr>
      <w:r>
        <w:t>Generic or common to standing up a raspberry Pi</w:t>
      </w:r>
    </w:p>
    <w:p w14:paraId="16CBCF31" w14:textId="77777777" w:rsidR="00E70493" w:rsidRDefault="00E70493" w:rsidP="00E70493"/>
    <w:p w14:paraId="1EA1599D" w14:textId="41ADBBDF" w:rsidR="00E70493" w:rsidRDefault="00E70493" w:rsidP="00E70493">
      <w:r>
        <w:t>Prepare an SD card with an the Raspbian Jessie image from the raspberrypi web site in the downloads section.</w:t>
      </w:r>
    </w:p>
    <w:p w14:paraId="3C667545" w14:textId="77777777" w:rsidR="00E70493" w:rsidRDefault="00E70493" w:rsidP="00E70493"/>
    <w:p w14:paraId="410D31C1" w14:textId="70A031DE" w:rsidR="00E70493" w:rsidRDefault="00E70493" w:rsidP="00E70493">
      <w:pPr>
        <w:pStyle w:val="ListParagraph"/>
        <w:numPr>
          <w:ilvl w:val="0"/>
          <w:numId w:val="4"/>
        </w:numPr>
      </w:pPr>
      <w:r>
        <w:t>Install the SD card in a Raspberry Pi and apply power</w:t>
      </w:r>
    </w:p>
    <w:p w14:paraId="79B6B08E" w14:textId="3EE315AD" w:rsidR="00E70493" w:rsidRDefault="00F765DB" w:rsidP="00E70493">
      <w:pPr>
        <w:pStyle w:val="ListParagraph"/>
        <w:numPr>
          <w:ilvl w:val="0"/>
          <w:numId w:val="4"/>
        </w:numPr>
      </w:pPr>
      <w:r>
        <w:t>Either connect to the unit via SSH, or a local KVM</w:t>
      </w:r>
    </w:p>
    <w:p w14:paraId="43842097" w14:textId="7934D37D" w:rsidR="00F765DB" w:rsidRDefault="00F765DB" w:rsidP="00E70493">
      <w:pPr>
        <w:pStyle w:val="ListParagraph"/>
        <w:numPr>
          <w:ilvl w:val="0"/>
          <w:numId w:val="4"/>
        </w:numPr>
      </w:pPr>
      <w:r>
        <w:t>Login with the userid pi, password raspberry.</w:t>
      </w:r>
    </w:p>
    <w:p w14:paraId="693A35F4" w14:textId="416EE110" w:rsidR="00F765DB" w:rsidRDefault="00F765DB" w:rsidP="00E70493">
      <w:pPr>
        <w:pStyle w:val="ListParagraph"/>
        <w:numPr>
          <w:ilvl w:val="0"/>
          <w:numId w:val="4"/>
        </w:numPr>
      </w:pPr>
      <w:r>
        <w:t>Update the software</w:t>
      </w:r>
    </w:p>
    <w:p w14:paraId="7AA25A4B" w14:textId="6036B77D" w:rsidR="00F765DB" w:rsidRDefault="00F765DB" w:rsidP="00F765DB">
      <w:pPr>
        <w:pStyle w:val="ListParagraph"/>
        <w:numPr>
          <w:ilvl w:val="1"/>
          <w:numId w:val="4"/>
        </w:numPr>
      </w:pPr>
      <w:r>
        <w:t>sudo apt-get update</w:t>
      </w:r>
    </w:p>
    <w:p w14:paraId="47C15DC2" w14:textId="1F0EB54E" w:rsidR="00F765DB" w:rsidRDefault="00F765DB" w:rsidP="00F765DB">
      <w:pPr>
        <w:pStyle w:val="ListParagraph"/>
        <w:numPr>
          <w:ilvl w:val="1"/>
          <w:numId w:val="4"/>
        </w:numPr>
      </w:pPr>
      <w:r>
        <w:t>sudo apt-get upgrade</w:t>
      </w:r>
    </w:p>
    <w:p w14:paraId="124E2411" w14:textId="208607B6" w:rsidR="00F765DB" w:rsidRDefault="00F765DB" w:rsidP="00F765DB">
      <w:pPr>
        <w:pStyle w:val="ListParagraph"/>
        <w:numPr>
          <w:ilvl w:val="1"/>
          <w:numId w:val="4"/>
        </w:numPr>
      </w:pPr>
      <w:r>
        <w:t>sudo rpi-update (updates firmware</w:t>
      </w:r>
    </w:p>
    <w:p w14:paraId="5E41E1F3" w14:textId="2174F9CF" w:rsidR="00F765DB" w:rsidRDefault="00F765DB" w:rsidP="00F765DB">
      <w:pPr>
        <w:pStyle w:val="ListParagraph"/>
        <w:numPr>
          <w:ilvl w:val="0"/>
          <w:numId w:val="4"/>
        </w:numPr>
      </w:pPr>
      <w:r>
        <w:t>start raspi-config</w:t>
      </w:r>
    </w:p>
    <w:p w14:paraId="50E2A230" w14:textId="623852A9" w:rsidR="00F765DB" w:rsidRDefault="00F765DB" w:rsidP="00F765DB">
      <w:pPr>
        <w:pStyle w:val="ListParagraph"/>
        <w:numPr>
          <w:ilvl w:val="1"/>
          <w:numId w:val="4"/>
        </w:numPr>
      </w:pPr>
      <w:r>
        <w:t>set the time zone to the local time -  Pacific new</w:t>
      </w:r>
    </w:p>
    <w:p w14:paraId="1FA04308" w14:textId="058991C5" w:rsidR="00F765DB" w:rsidRDefault="00F765DB" w:rsidP="00F765DB">
      <w:pPr>
        <w:pStyle w:val="ListParagraph"/>
        <w:numPr>
          <w:ilvl w:val="1"/>
          <w:numId w:val="4"/>
        </w:numPr>
      </w:pPr>
      <w:r>
        <w:t>pick a hostname</w:t>
      </w:r>
    </w:p>
    <w:p w14:paraId="25C8058C" w14:textId="589FC680" w:rsidR="00F765DB" w:rsidRDefault="00F765DB" w:rsidP="00F765DB">
      <w:pPr>
        <w:pStyle w:val="ListParagraph"/>
        <w:numPr>
          <w:ilvl w:val="1"/>
          <w:numId w:val="4"/>
        </w:numPr>
      </w:pPr>
      <w:r>
        <w:t>expand the file system</w:t>
      </w:r>
    </w:p>
    <w:p w14:paraId="09A9F81A" w14:textId="7C1FD2AE" w:rsidR="00F765DB" w:rsidRDefault="00F765DB" w:rsidP="00F765DB">
      <w:pPr>
        <w:pStyle w:val="ListParagraph"/>
        <w:numPr>
          <w:ilvl w:val="0"/>
          <w:numId w:val="4"/>
        </w:numPr>
      </w:pPr>
      <w:r>
        <w:t>Reboot</w:t>
      </w:r>
    </w:p>
    <w:p w14:paraId="048EFA2A" w14:textId="77777777" w:rsidR="00F765DB" w:rsidRDefault="00F765DB" w:rsidP="00F765DB"/>
    <w:p w14:paraId="225EF485" w14:textId="720D3DDD" w:rsidR="00F765DB" w:rsidRDefault="00F765DB" w:rsidP="00F765DB">
      <w:r>
        <w:t>A unique userid can be added if desired.</w:t>
      </w:r>
    </w:p>
    <w:p w14:paraId="2FD74F62" w14:textId="77777777" w:rsidR="00F765DB" w:rsidRDefault="00F765DB" w:rsidP="00F765DB"/>
    <w:p w14:paraId="010B2A45" w14:textId="43778588" w:rsidR="00F765DB" w:rsidRDefault="00F765DB" w:rsidP="00F765DB">
      <w:pPr>
        <w:pStyle w:val="Heading3"/>
      </w:pPr>
      <w:r>
        <w:t>Beacon controller specific configuration</w:t>
      </w:r>
    </w:p>
    <w:p w14:paraId="24614A99" w14:textId="77777777" w:rsidR="00F765DB" w:rsidRDefault="00F765DB" w:rsidP="00F765DB"/>
    <w:p w14:paraId="5B4A8F5A" w14:textId="376A07F6" w:rsidR="00F765DB" w:rsidRDefault="00F765DB" w:rsidP="00F765DB">
      <w:r>
        <w:t>Thjs procedure involves adding packages needed for direct programming of the controller, using the Arduino tools, and a USB port</w:t>
      </w:r>
    </w:p>
    <w:p w14:paraId="50D93243" w14:textId="77777777" w:rsidR="00F765DB" w:rsidRDefault="00F765DB" w:rsidP="00F765DB"/>
    <w:p w14:paraId="79C0371D" w14:textId="63FF5A80" w:rsidR="00F765DB" w:rsidRDefault="00774C2F" w:rsidP="00774C2F">
      <w:pPr>
        <w:pStyle w:val="ListParagraph"/>
        <w:numPr>
          <w:ilvl w:val="0"/>
          <w:numId w:val="5"/>
        </w:numPr>
      </w:pPr>
      <w:r>
        <w:t>sudo apt-get install arduino</w:t>
      </w:r>
    </w:p>
    <w:p w14:paraId="563FBA7D" w14:textId="07A589A9" w:rsidR="00774C2F" w:rsidRDefault="00774C2F" w:rsidP="00774C2F">
      <w:pPr>
        <w:pStyle w:val="ListParagraph"/>
        <w:numPr>
          <w:ilvl w:val="0"/>
          <w:numId w:val="5"/>
        </w:numPr>
      </w:pPr>
      <w:r>
        <w:t>sudo apt-get install microcom</w:t>
      </w:r>
    </w:p>
    <w:p w14:paraId="7DD5A19A" w14:textId="08D81485" w:rsidR="00774C2F" w:rsidRDefault="00774C2F" w:rsidP="00774C2F">
      <w:pPr>
        <w:pStyle w:val="ListParagraph"/>
        <w:numPr>
          <w:ilvl w:val="0"/>
          <w:numId w:val="5"/>
        </w:numPr>
      </w:pPr>
      <w:r>
        <w:t>cd ~</w:t>
      </w:r>
    </w:p>
    <w:p w14:paraId="749EBD7B" w14:textId="302407C4" w:rsidR="00774C2F" w:rsidRDefault="00774C2F" w:rsidP="00774C2F">
      <w:pPr>
        <w:pStyle w:val="ListParagraph"/>
        <w:numPr>
          <w:ilvl w:val="0"/>
          <w:numId w:val="5"/>
        </w:numPr>
      </w:pPr>
      <w:r>
        <w:t>mkdir beacon</w:t>
      </w:r>
    </w:p>
    <w:p w14:paraId="53F14AF2" w14:textId="33BC1AD0" w:rsidR="00774C2F" w:rsidRDefault="00F018B9" w:rsidP="00774C2F">
      <w:pPr>
        <w:pStyle w:val="ListParagraph"/>
        <w:numPr>
          <w:ilvl w:val="0"/>
          <w:numId w:val="5"/>
        </w:numPr>
      </w:pPr>
      <w:r>
        <w:t xml:space="preserve">git clone </w:t>
      </w:r>
      <w:hyperlink r:id="rId10" w:history="1">
        <w:r w:rsidR="007F6FB4" w:rsidRPr="001F7FBB">
          <w:rPr>
            <w:rStyle w:val="Hyperlink"/>
          </w:rPr>
          <w:t>https://github.com/vanbwodonk/leonardoUploader.git</w:t>
        </w:r>
      </w:hyperlink>
    </w:p>
    <w:p w14:paraId="0C3CBD5A" w14:textId="6339A470" w:rsidR="007F6FB4" w:rsidRDefault="007F6FB4" w:rsidP="00774C2F">
      <w:pPr>
        <w:pStyle w:val="ListParagraph"/>
        <w:numPr>
          <w:ilvl w:val="0"/>
          <w:numId w:val="5"/>
        </w:numPr>
      </w:pPr>
      <w:r>
        <w:t>cd leonardoUploader</w:t>
      </w:r>
    </w:p>
    <w:p w14:paraId="525D6006" w14:textId="302C495A" w:rsidR="007F6FB4" w:rsidRDefault="007F6FB4" w:rsidP="00774C2F">
      <w:pPr>
        <w:pStyle w:val="ListParagraph"/>
        <w:numPr>
          <w:ilvl w:val="0"/>
          <w:numId w:val="5"/>
        </w:numPr>
      </w:pPr>
      <w:r>
        <w:t>make</w:t>
      </w:r>
    </w:p>
    <w:p w14:paraId="356649DC" w14:textId="53F3988D" w:rsidR="007F6FB4" w:rsidRDefault="007F6FB4" w:rsidP="00774C2F">
      <w:pPr>
        <w:pStyle w:val="ListParagraph"/>
        <w:numPr>
          <w:ilvl w:val="0"/>
          <w:numId w:val="5"/>
        </w:numPr>
      </w:pPr>
      <w:r>
        <w:t>sudo make install</w:t>
      </w:r>
    </w:p>
    <w:p w14:paraId="2E06BFAA" w14:textId="77777777" w:rsidR="007F6FB4" w:rsidRDefault="007F6FB4" w:rsidP="007F6FB4">
      <w:pPr>
        <w:ind w:left="360"/>
      </w:pPr>
    </w:p>
    <w:p w14:paraId="25061251" w14:textId="77777777" w:rsidR="00214D81" w:rsidRDefault="00214D81" w:rsidP="00214D81">
      <w:pPr>
        <w:pStyle w:val="ListParagraph"/>
      </w:pPr>
    </w:p>
    <w:p w14:paraId="641A30C7" w14:textId="5D2B67D8" w:rsidR="00214D81" w:rsidRDefault="00214D81" w:rsidP="00214D81">
      <w:r>
        <w:t xml:space="preserve">Plug in the USB cable to a port on the raspberry Pi.   Look to see if it was found by the OS – ls –laF /dev/ttyACM*  </w:t>
      </w:r>
    </w:p>
    <w:p w14:paraId="331C3BB5" w14:textId="77777777" w:rsidR="00214D81" w:rsidRDefault="00214D81" w:rsidP="00214D81"/>
    <w:p w14:paraId="5AACCCA8" w14:textId="77777777" w:rsidR="00214D81" w:rsidRPr="00214D81" w:rsidRDefault="00214D81" w:rsidP="00214D81">
      <w:pPr>
        <w:rPr>
          <w:rFonts w:ascii="Courier New" w:hAnsi="Courier New" w:cs="Courier New"/>
        </w:rPr>
      </w:pPr>
      <w:r w:rsidRPr="00214D81">
        <w:rPr>
          <w:rFonts w:ascii="Courier New" w:hAnsi="Courier New" w:cs="Courier New"/>
        </w:rPr>
        <w:t>kevin@estespark ~ $ ls -laF /dev/ttyACM*</w:t>
      </w:r>
    </w:p>
    <w:p w14:paraId="32343D8C" w14:textId="77777777" w:rsidR="00214D81" w:rsidRPr="00214D81" w:rsidRDefault="00214D81" w:rsidP="00214D81">
      <w:pPr>
        <w:rPr>
          <w:rFonts w:ascii="Courier New" w:hAnsi="Courier New" w:cs="Courier New"/>
        </w:rPr>
      </w:pPr>
      <w:r w:rsidRPr="00214D81">
        <w:rPr>
          <w:rFonts w:ascii="Courier New" w:hAnsi="Courier New" w:cs="Courier New"/>
        </w:rPr>
        <w:t>crw-rw---T 1 root dialout 166, 0 Feb 17 19:57 /dev/ttyACM0</w:t>
      </w:r>
    </w:p>
    <w:p w14:paraId="653BA22F" w14:textId="1929E8A5" w:rsidR="00214D81" w:rsidRDefault="00214D81" w:rsidP="00214D81">
      <w:pPr>
        <w:rPr>
          <w:rFonts w:ascii="Courier New" w:hAnsi="Courier New" w:cs="Courier New"/>
        </w:rPr>
      </w:pPr>
      <w:r w:rsidRPr="00214D81">
        <w:rPr>
          <w:rFonts w:ascii="Courier New" w:hAnsi="Courier New" w:cs="Courier New"/>
        </w:rPr>
        <w:t>kevin@estespark ~ $</w:t>
      </w:r>
    </w:p>
    <w:p w14:paraId="77CED209" w14:textId="77777777" w:rsidR="00214D81" w:rsidRDefault="00214D81" w:rsidP="00214D81">
      <w:pPr>
        <w:rPr>
          <w:rFonts w:ascii="Courier New" w:hAnsi="Courier New" w:cs="Courier New"/>
        </w:rPr>
      </w:pPr>
    </w:p>
    <w:p w14:paraId="545CAA24" w14:textId="067339BE" w:rsidR="00214D81" w:rsidRDefault="00214D81" w:rsidP="00214D81">
      <w:r>
        <w:t>This confirms the USB port has been found by the OS.</w:t>
      </w:r>
    </w:p>
    <w:p w14:paraId="2C3980CB" w14:textId="77777777" w:rsidR="007F6FB4" w:rsidRDefault="007F6FB4" w:rsidP="00214D81"/>
    <w:p w14:paraId="350EBDB8" w14:textId="0455FF22" w:rsidR="007F6FB4" w:rsidRDefault="007F6FB4" w:rsidP="007F6FB4">
      <w:pPr>
        <w:pStyle w:val="Heading2"/>
      </w:pPr>
      <w:r>
        <w:t>Loading software on the controller</w:t>
      </w:r>
    </w:p>
    <w:p w14:paraId="11910ABF" w14:textId="77777777" w:rsidR="007F6FB4" w:rsidRDefault="007F6FB4" w:rsidP="00214D81"/>
    <w:p w14:paraId="0D7AD5D0" w14:textId="54BC5E5A" w:rsidR="00214D81" w:rsidRDefault="00B22D0C" w:rsidP="00214D81">
      <w:r>
        <w:t>This procedure uses the RPi prepared and configured in the previous section.</w:t>
      </w:r>
    </w:p>
    <w:p w14:paraId="2A247C2C" w14:textId="77777777" w:rsidR="00B22D0C" w:rsidRDefault="00B22D0C" w:rsidP="00214D81"/>
    <w:p w14:paraId="597C8FA4" w14:textId="30962E29" w:rsidR="00B22D0C" w:rsidRDefault="00B22D0C" w:rsidP="00B22D0C">
      <w:r>
        <w:t>Decide on the beacon hex file to be loaded, and copy it to the RPI ‘beacon’ folder. This can be done several ways.</w:t>
      </w:r>
    </w:p>
    <w:p w14:paraId="1384CBB3" w14:textId="77777777" w:rsidR="00A5008F" w:rsidRDefault="00A5008F" w:rsidP="00B22D0C"/>
    <w:p w14:paraId="361F28E4" w14:textId="537A0DB4" w:rsidR="00A5008F" w:rsidRDefault="00A5008F" w:rsidP="00B22D0C">
      <w:r>
        <w:t>One technique is to directly clone the GIT repository onto the raspberry PI.</w:t>
      </w:r>
    </w:p>
    <w:p w14:paraId="2770C343" w14:textId="08A8734D" w:rsidR="00A5008F" w:rsidRDefault="00A5008F" w:rsidP="00A5008F">
      <w:pPr>
        <w:pStyle w:val="ListParagraph"/>
        <w:numPr>
          <w:ilvl w:val="0"/>
          <w:numId w:val="7"/>
        </w:numPr>
      </w:pPr>
      <w:r>
        <w:t>cd ~/beacon</w:t>
      </w:r>
    </w:p>
    <w:p w14:paraId="07F2CCD3" w14:textId="3DCC9EE2" w:rsidR="00A5008F" w:rsidRDefault="00A5008F" w:rsidP="00A5008F">
      <w:pPr>
        <w:pStyle w:val="ListParagraph"/>
        <w:numPr>
          <w:ilvl w:val="0"/>
          <w:numId w:val="7"/>
        </w:numPr>
      </w:pPr>
      <w:r>
        <w:t xml:space="preserve">git clone </w:t>
      </w:r>
      <w:hyperlink r:id="rId11" w:history="1">
        <w:r w:rsidRPr="001F7FBB">
          <w:rPr>
            <w:rStyle w:val="Hyperlink"/>
          </w:rPr>
          <w:t>https://github.com/IronHeartConsulting/IBPV2.git</w:t>
        </w:r>
      </w:hyperlink>
      <w:r>
        <w:t xml:space="preserve"> .</w:t>
      </w:r>
    </w:p>
    <w:p w14:paraId="7ED7F485" w14:textId="3E8DD11B" w:rsidR="00A5008F" w:rsidRDefault="00A5008F" w:rsidP="00A5008F">
      <w:pPr>
        <w:pStyle w:val="ListParagraph"/>
        <w:numPr>
          <w:ilvl w:val="0"/>
          <w:numId w:val="7"/>
        </w:numPr>
      </w:pPr>
      <w:r>
        <w:t>git checkout VE8AT_1</w:t>
      </w:r>
    </w:p>
    <w:p w14:paraId="3DD564EE" w14:textId="77777777" w:rsidR="00A5008F" w:rsidRDefault="00A5008F" w:rsidP="00A5008F"/>
    <w:p w14:paraId="10DFABEE" w14:textId="1DB7E885" w:rsidR="00A5008F" w:rsidRDefault="00A5008F" w:rsidP="00A5008F">
      <w:r>
        <w:t>The hex files can be found in directory: ~/beacon/release</w:t>
      </w:r>
    </w:p>
    <w:p w14:paraId="6FD3718C" w14:textId="0452E51C" w:rsidR="00A5008F" w:rsidRDefault="00A5008F" w:rsidP="00A5008F">
      <w:r>
        <w:t>ls –laF *.hex</w:t>
      </w:r>
    </w:p>
    <w:p w14:paraId="7DA24E1C" w14:textId="77777777" w:rsidR="00A5008F" w:rsidRDefault="00A5008F" w:rsidP="00A5008F"/>
    <w:p w14:paraId="26EA4C69" w14:textId="77777777" w:rsidR="00A5008F" w:rsidRPr="00A5008F" w:rsidRDefault="00A5008F" w:rsidP="00A5008F">
      <w:pPr>
        <w:rPr>
          <w:rFonts w:ascii="Courier New" w:hAnsi="Courier New" w:cs="Courier New"/>
        </w:rPr>
      </w:pPr>
      <w:r w:rsidRPr="00A5008F">
        <w:rPr>
          <w:rFonts w:ascii="Courier New" w:hAnsi="Courier New" w:cs="Courier New"/>
        </w:rPr>
        <w:t>K6TD-15in-MBP:release kevin$ pwd</w:t>
      </w:r>
    </w:p>
    <w:p w14:paraId="0582264C" w14:textId="77777777" w:rsidR="00A5008F" w:rsidRPr="00A5008F" w:rsidRDefault="00A5008F" w:rsidP="00A5008F">
      <w:pPr>
        <w:rPr>
          <w:rFonts w:ascii="Courier New" w:hAnsi="Courier New" w:cs="Courier New"/>
        </w:rPr>
      </w:pPr>
      <w:r w:rsidRPr="00A5008F">
        <w:rPr>
          <w:rFonts w:ascii="Courier New" w:hAnsi="Courier New" w:cs="Courier New"/>
        </w:rPr>
        <w:t>/Users/kevin/working/Ham Radio/IBPV2_VE8AT_version/release</w:t>
      </w:r>
    </w:p>
    <w:p w14:paraId="6D03F664" w14:textId="77777777" w:rsidR="00A5008F" w:rsidRPr="00A5008F" w:rsidRDefault="00A5008F" w:rsidP="00A5008F">
      <w:pPr>
        <w:rPr>
          <w:rFonts w:ascii="Courier New" w:hAnsi="Courier New" w:cs="Courier New"/>
        </w:rPr>
      </w:pPr>
      <w:r w:rsidRPr="00A5008F">
        <w:rPr>
          <w:rFonts w:ascii="Courier New" w:hAnsi="Courier New" w:cs="Courier New"/>
        </w:rPr>
        <w:t>K6TD-15in-MBP:release kevin$ ll</w:t>
      </w:r>
    </w:p>
    <w:p w14:paraId="4C1050CA" w14:textId="77777777" w:rsidR="00A5008F" w:rsidRPr="00A5008F" w:rsidRDefault="00A5008F" w:rsidP="00A5008F">
      <w:pPr>
        <w:rPr>
          <w:rFonts w:ascii="Courier New" w:hAnsi="Courier New" w:cs="Courier New"/>
        </w:rPr>
      </w:pPr>
      <w:r w:rsidRPr="00A5008F">
        <w:rPr>
          <w:rFonts w:ascii="Courier New" w:hAnsi="Courier New" w:cs="Courier New"/>
        </w:rPr>
        <w:t>total 448</w:t>
      </w:r>
    </w:p>
    <w:p w14:paraId="28F835F8" w14:textId="77777777" w:rsidR="00A5008F" w:rsidRPr="00A5008F" w:rsidRDefault="00A5008F" w:rsidP="00A5008F">
      <w:pPr>
        <w:rPr>
          <w:rFonts w:ascii="Courier New" w:hAnsi="Courier New" w:cs="Courier New"/>
        </w:rPr>
      </w:pPr>
      <w:r w:rsidRPr="00A5008F">
        <w:rPr>
          <w:rFonts w:ascii="Courier New" w:hAnsi="Courier New" w:cs="Courier New"/>
        </w:rPr>
        <w:t>drwxr-xr-x+  8 kevin  staff    272 Feb 16 19:59 ./</w:t>
      </w:r>
    </w:p>
    <w:p w14:paraId="553B23BD" w14:textId="77777777" w:rsidR="00A5008F" w:rsidRPr="00A5008F" w:rsidRDefault="00A5008F" w:rsidP="00A5008F">
      <w:pPr>
        <w:rPr>
          <w:rFonts w:ascii="Courier New" w:hAnsi="Courier New" w:cs="Courier New"/>
        </w:rPr>
      </w:pPr>
      <w:r w:rsidRPr="00A5008F">
        <w:rPr>
          <w:rFonts w:ascii="Courier New" w:hAnsi="Courier New" w:cs="Courier New"/>
        </w:rPr>
        <w:t>drwxr-xr-x+ 14 kevin  staff    476 Jan 28 09:31 ../</w:t>
      </w:r>
    </w:p>
    <w:p w14:paraId="58D6EFC9" w14:textId="77777777" w:rsidR="00A5008F" w:rsidRPr="00A5008F" w:rsidRDefault="00A5008F" w:rsidP="00A5008F">
      <w:pPr>
        <w:rPr>
          <w:rFonts w:ascii="Courier New" w:hAnsi="Courier New" w:cs="Courier New"/>
        </w:rPr>
      </w:pPr>
      <w:r w:rsidRPr="00A5008F">
        <w:rPr>
          <w:rFonts w:ascii="Courier New" w:hAnsi="Courier New" w:cs="Courier New"/>
        </w:rPr>
        <w:t>-rw-r--r--+  1 kevin  staff  66315 Feb 14 15:14 beacon_2_7f.hex</w:t>
      </w:r>
    </w:p>
    <w:p w14:paraId="48B9E1F6" w14:textId="77777777" w:rsidR="00A5008F" w:rsidRPr="00A5008F" w:rsidRDefault="00A5008F" w:rsidP="00A5008F">
      <w:pPr>
        <w:rPr>
          <w:rFonts w:ascii="Courier New" w:hAnsi="Courier New" w:cs="Courier New"/>
        </w:rPr>
      </w:pPr>
      <w:r w:rsidRPr="00A5008F">
        <w:rPr>
          <w:rFonts w:ascii="Courier New" w:hAnsi="Courier New" w:cs="Courier New"/>
        </w:rPr>
        <w:t>-rw-r--r--+  1 kevin  staff  70017 Feb 16 10:34 beacon_2_8a.hex</w:t>
      </w:r>
    </w:p>
    <w:p w14:paraId="1E1E8272" w14:textId="77777777" w:rsidR="00A5008F" w:rsidRPr="00A5008F" w:rsidRDefault="00A5008F" w:rsidP="00A5008F">
      <w:pPr>
        <w:rPr>
          <w:rFonts w:ascii="Courier New" w:hAnsi="Courier New" w:cs="Courier New"/>
        </w:rPr>
      </w:pPr>
      <w:r w:rsidRPr="00A5008F">
        <w:rPr>
          <w:rFonts w:ascii="Courier New" w:hAnsi="Courier New" w:cs="Courier New"/>
        </w:rPr>
        <w:t>-rw-r--r--+  1 kevin  staff  70017 Feb 16 19:59 beacon_2_8b.hex</w:t>
      </w:r>
    </w:p>
    <w:p w14:paraId="137F0E5B" w14:textId="77777777" w:rsidR="00A5008F" w:rsidRPr="00A5008F" w:rsidRDefault="00A5008F" w:rsidP="00A5008F">
      <w:pPr>
        <w:rPr>
          <w:rFonts w:ascii="Courier New" w:hAnsi="Courier New" w:cs="Courier New"/>
        </w:rPr>
      </w:pPr>
      <w:r w:rsidRPr="00A5008F">
        <w:rPr>
          <w:rFonts w:ascii="Courier New" w:hAnsi="Courier New" w:cs="Courier New"/>
        </w:rPr>
        <w:t>-rw-r--r--+  1 kevin  staff     33 Feb 14 15:15 md5sum_2_7f</w:t>
      </w:r>
    </w:p>
    <w:p w14:paraId="0C5682B7" w14:textId="77777777" w:rsidR="00A5008F" w:rsidRPr="00A5008F" w:rsidRDefault="00A5008F" w:rsidP="00A5008F">
      <w:pPr>
        <w:rPr>
          <w:rFonts w:ascii="Courier New" w:hAnsi="Courier New" w:cs="Courier New"/>
        </w:rPr>
      </w:pPr>
      <w:r w:rsidRPr="00A5008F">
        <w:rPr>
          <w:rFonts w:ascii="Courier New" w:hAnsi="Courier New" w:cs="Courier New"/>
        </w:rPr>
        <w:t>-rw-r--r--+  1 kevin  staff     33 Feb 16 10:34 md5sum_2_8a</w:t>
      </w:r>
    </w:p>
    <w:p w14:paraId="6DE16F29" w14:textId="77777777" w:rsidR="00A5008F" w:rsidRPr="00A5008F" w:rsidRDefault="00A5008F" w:rsidP="00A5008F">
      <w:pPr>
        <w:rPr>
          <w:rFonts w:ascii="Courier New" w:hAnsi="Courier New" w:cs="Courier New"/>
        </w:rPr>
      </w:pPr>
      <w:r w:rsidRPr="00A5008F">
        <w:rPr>
          <w:rFonts w:ascii="Courier New" w:hAnsi="Courier New" w:cs="Courier New"/>
        </w:rPr>
        <w:t>-rw-r--r--+  1 kevin  staff     33 Feb 16 19:59 md5sum_2_8b</w:t>
      </w:r>
    </w:p>
    <w:p w14:paraId="569B9470" w14:textId="7C725913" w:rsidR="00A5008F" w:rsidRPr="00A5008F" w:rsidRDefault="00A5008F" w:rsidP="00A5008F">
      <w:pPr>
        <w:rPr>
          <w:rFonts w:ascii="Courier New" w:hAnsi="Courier New" w:cs="Courier New"/>
        </w:rPr>
      </w:pPr>
      <w:r w:rsidRPr="00A5008F">
        <w:rPr>
          <w:rFonts w:ascii="Courier New" w:hAnsi="Courier New" w:cs="Courier New"/>
        </w:rPr>
        <w:t>K6TD-15in-MBP:release kevin$</w:t>
      </w:r>
    </w:p>
    <w:p w14:paraId="468C02C4" w14:textId="77777777" w:rsidR="00A5008F" w:rsidRDefault="00A5008F" w:rsidP="00A5008F"/>
    <w:p w14:paraId="7B2C16B8" w14:textId="25DC8CEB" w:rsidR="00A5008F" w:rsidRDefault="00A5008F" w:rsidP="00A5008F">
      <w:r>
        <w:t>Now to directly load the file:</w:t>
      </w:r>
    </w:p>
    <w:p w14:paraId="1916D77C" w14:textId="25202026" w:rsidR="00A5008F" w:rsidRDefault="00A5008F" w:rsidP="00A5008F">
      <w:pPr>
        <w:pStyle w:val="ListParagraph"/>
        <w:numPr>
          <w:ilvl w:val="0"/>
          <w:numId w:val="8"/>
        </w:numPr>
      </w:pPr>
      <w:r>
        <w:t>cd ~beacon/release</w:t>
      </w:r>
    </w:p>
    <w:p w14:paraId="741A0433" w14:textId="6E0FB99D" w:rsidR="00A5008F" w:rsidRDefault="00A5008F" w:rsidP="00A5008F">
      <w:pPr>
        <w:pStyle w:val="ListParagraph"/>
        <w:numPr>
          <w:ilvl w:val="0"/>
          <w:numId w:val="8"/>
        </w:numPr>
      </w:pPr>
      <w:r>
        <w:t>arduinoUploader /dev/ttyACM0 beacon_&lt;release&gt;.hex</w:t>
      </w:r>
    </w:p>
    <w:p w14:paraId="5C7E22F3" w14:textId="39126B24" w:rsidR="00A5008F" w:rsidRDefault="00A5008F" w:rsidP="00A5008F">
      <w:pPr>
        <w:ind w:left="360"/>
      </w:pPr>
      <w:r>
        <w:t>This should complete automatically and terminate.</w:t>
      </w:r>
    </w:p>
    <w:p w14:paraId="380F2BDC" w14:textId="77777777" w:rsidR="00A5008F" w:rsidRDefault="00A5008F" w:rsidP="00A5008F">
      <w:pPr>
        <w:ind w:left="360"/>
      </w:pPr>
    </w:p>
    <w:p w14:paraId="12A52437" w14:textId="24792FC8" w:rsidR="00A5008F" w:rsidRDefault="00A5008F" w:rsidP="00A5008F">
      <w:pPr>
        <w:ind w:left="360"/>
      </w:pPr>
      <w:r>
        <w:t>The LCD display on the controller should show the same version number as the hex file loaded.</w:t>
      </w:r>
    </w:p>
    <w:p w14:paraId="2FD1F38D" w14:textId="77777777" w:rsidR="00A5008F" w:rsidRDefault="00A5008F" w:rsidP="00A5008F">
      <w:pPr>
        <w:ind w:left="360"/>
      </w:pPr>
    </w:p>
    <w:p w14:paraId="49D01E5F" w14:textId="77777777" w:rsidR="00A5008F" w:rsidRDefault="00A5008F" w:rsidP="00A5008F">
      <w:pPr>
        <w:ind w:left="360"/>
      </w:pPr>
    </w:p>
    <w:p w14:paraId="5029EEB7" w14:textId="6930D96F" w:rsidR="00A5008F" w:rsidRDefault="00A5008F" w:rsidP="00A5008F">
      <w:pPr>
        <w:ind w:left="360"/>
      </w:pPr>
      <w:r>
        <w:t>To update the files from git:</w:t>
      </w:r>
    </w:p>
    <w:p w14:paraId="73B7B1E7" w14:textId="6F33D0F1" w:rsidR="00A5008F" w:rsidRDefault="00A5008F" w:rsidP="00A5008F">
      <w:pPr>
        <w:pStyle w:val="ListParagraph"/>
        <w:numPr>
          <w:ilvl w:val="0"/>
          <w:numId w:val="9"/>
        </w:numPr>
      </w:pPr>
      <w:r>
        <w:t>cd ~/beacon</w:t>
      </w:r>
    </w:p>
    <w:p w14:paraId="3B70BDF2" w14:textId="2E256DAB" w:rsidR="00A5008F" w:rsidRDefault="00A5008F" w:rsidP="00A5008F">
      <w:pPr>
        <w:pStyle w:val="ListParagraph"/>
        <w:numPr>
          <w:ilvl w:val="0"/>
          <w:numId w:val="9"/>
        </w:numPr>
      </w:pPr>
      <w:r>
        <w:t xml:space="preserve">git </w:t>
      </w:r>
      <w:r w:rsidR="009F131A">
        <w:t>pull origin VE8AT_1</w:t>
      </w:r>
    </w:p>
    <w:p w14:paraId="17EB04D7" w14:textId="77777777" w:rsidR="009F131A" w:rsidRDefault="009F131A" w:rsidP="009F131A"/>
    <w:p w14:paraId="5614DB09" w14:textId="77777777" w:rsidR="009F131A" w:rsidRDefault="009F131A" w:rsidP="009F131A"/>
    <w:p w14:paraId="65708FD8" w14:textId="2B629FD1" w:rsidR="00A5008F" w:rsidRDefault="007F68FA" w:rsidP="007F68FA">
      <w:pPr>
        <w:pStyle w:val="Heading1"/>
      </w:pPr>
      <w:r>
        <w:t>Using the an the RPI to access to console for configuration</w:t>
      </w:r>
    </w:p>
    <w:p w14:paraId="033BE23B" w14:textId="77777777" w:rsidR="007F68FA" w:rsidRDefault="007F68FA" w:rsidP="00A5008F"/>
    <w:p w14:paraId="0199D91E" w14:textId="643C49BF" w:rsidR="007F68FA" w:rsidRDefault="007F68FA" w:rsidP="00A5008F">
      <w:r>
        <w:t>This procedure describes connecting to the controller thru the RPi configured above as a console, for parameter configuration.</w:t>
      </w:r>
    </w:p>
    <w:p w14:paraId="75CA12B3" w14:textId="77777777" w:rsidR="007F68FA" w:rsidRDefault="007F68FA" w:rsidP="00A5008F"/>
    <w:p w14:paraId="77E613CD" w14:textId="43423C01" w:rsidR="007F68FA" w:rsidRDefault="007F68FA" w:rsidP="007F68FA">
      <w:pPr>
        <w:pStyle w:val="ListParagraph"/>
        <w:numPr>
          <w:ilvl w:val="0"/>
          <w:numId w:val="10"/>
        </w:numPr>
      </w:pPr>
      <w:r>
        <w:t>Connect the USB cable between the controller and the RPi</w:t>
      </w:r>
    </w:p>
    <w:p w14:paraId="1B706E40" w14:textId="793DB9AE" w:rsidR="007F68FA" w:rsidRDefault="007F68FA" w:rsidP="007F68FA">
      <w:pPr>
        <w:pStyle w:val="ListParagraph"/>
        <w:numPr>
          <w:ilvl w:val="0"/>
          <w:numId w:val="10"/>
        </w:numPr>
      </w:pPr>
      <w:r>
        <w:t>Verify USB port is present – ls –laF /dev/ttyACM0</w:t>
      </w:r>
    </w:p>
    <w:p w14:paraId="17DFA15A" w14:textId="1B2EA457" w:rsidR="007F68FA" w:rsidRDefault="007F68FA" w:rsidP="007F68FA">
      <w:pPr>
        <w:pStyle w:val="ListParagraph"/>
        <w:numPr>
          <w:ilvl w:val="0"/>
          <w:numId w:val="10"/>
        </w:numPr>
      </w:pPr>
      <w:r>
        <w:t>Start the terminal program – microcom –p  /dev/ttyACM0 –speed 115200</w:t>
      </w:r>
    </w:p>
    <w:p w14:paraId="5B519ABA" w14:textId="77777777" w:rsidR="007F68FA" w:rsidRDefault="007F68FA" w:rsidP="007F68FA">
      <w:pPr>
        <w:pStyle w:val="ListParagraph"/>
        <w:numPr>
          <w:ilvl w:val="0"/>
          <w:numId w:val="10"/>
        </w:numPr>
      </w:pPr>
      <w:r>
        <w:t>Let microcom sit for 3 minutes.  You should see a $GPSRMC message at least once.</w:t>
      </w:r>
    </w:p>
    <w:p w14:paraId="34A6560A" w14:textId="77777777" w:rsidR="007F68FA" w:rsidRDefault="007F68FA" w:rsidP="007F68FA">
      <w:pPr>
        <w:pStyle w:val="ListParagraph"/>
        <w:numPr>
          <w:ilvl w:val="0"/>
          <w:numId w:val="10"/>
        </w:numPr>
      </w:pPr>
      <w:r>
        <w:t>Press the reset button on the controller. Microcom will exit.</w:t>
      </w:r>
    </w:p>
    <w:p w14:paraId="6C1718F2" w14:textId="77777777" w:rsidR="007F68FA" w:rsidRDefault="007F68FA" w:rsidP="007F68FA">
      <w:pPr>
        <w:pStyle w:val="ListParagraph"/>
        <w:numPr>
          <w:ilvl w:val="0"/>
          <w:numId w:val="10"/>
        </w:numPr>
      </w:pPr>
      <w:r>
        <w:t>Restart microcom –p /dev/ttyACM0 –speed 115200 (usually up arrow will get you this command back).</w:t>
      </w:r>
    </w:p>
    <w:p w14:paraId="27679686" w14:textId="77777777" w:rsidR="007F68FA" w:rsidRDefault="007F68FA" w:rsidP="007F68FA">
      <w:pPr>
        <w:pStyle w:val="ListParagraph"/>
        <w:numPr>
          <w:ilvl w:val="0"/>
          <w:numId w:val="10"/>
        </w:numPr>
      </w:pPr>
      <w:r>
        <w:t>When the controller LCD display turns blue and shows “MENU” in the lower left corner, press and release the “MENU” button.</w:t>
      </w:r>
    </w:p>
    <w:p w14:paraId="36F89F98" w14:textId="77777777" w:rsidR="007F68FA" w:rsidRDefault="007F68FA" w:rsidP="007F68FA"/>
    <w:p w14:paraId="7B0F6A50" w14:textId="77777777" w:rsidR="007F68FA" w:rsidRDefault="007F68FA" w:rsidP="007F68FA">
      <w:r>
        <w:t>Proceed to program the operating and configuration parameters per first segment of this guide.</w:t>
      </w:r>
    </w:p>
    <w:p w14:paraId="3BF32975" w14:textId="77777777" w:rsidR="007F68FA" w:rsidRDefault="007F68FA" w:rsidP="007F68FA"/>
    <w:p w14:paraId="7A8A45C4" w14:textId="77777777" w:rsidR="007F68FA" w:rsidRDefault="007F68FA" w:rsidP="007F68FA">
      <w:r>
        <w:t>When complete, press the reset button on the controller.</w:t>
      </w:r>
    </w:p>
    <w:p w14:paraId="09F3D958" w14:textId="77777777" w:rsidR="007F68FA" w:rsidRDefault="007F68FA" w:rsidP="007F68FA"/>
    <w:p w14:paraId="51ED6EC8" w14:textId="25A36F5C" w:rsidR="007F68FA" w:rsidRPr="00214D81" w:rsidRDefault="007F68FA" w:rsidP="007F68FA">
      <w:r>
        <w:t xml:space="preserve"> </w:t>
      </w:r>
    </w:p>
    <w:sectPr w:rsidR="007F68FA" w:rsidRPr="00214D81" w:rsidSect="00517B66">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F0EEA" w14:textId="77777777" w:rsidR="00A5008F" w:rsidRDefault="00A5008F" w:rsidP="00972F8D">
      <w:r>
        <w:separator/>
      </w:r>
    </w:p>
  </w:endnote>
  <w:endnote w:type="continuationSeparator" w:id="0">
    <w:p w14:paraId="0F932444" w14:textId="77777777" w:rsidR="00A5008F" w:rsidRDefault="00A5008F" w:rsidP="0097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255DC" w14:textId="77777777" w:rsidR="00A5008F" w:rsidRDefault="00A5008F" w:rsidP="00972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BA9C4D" w14:textId="46942ED0" w:rsidR="00A5008F" w:rsidRDefault="008B127A">
    <w:pPr>
      <w:pStyle w:val="Footer"/>
    </w:pPr>
    <w:sdt>
      <w:sdtPr>
        <w:id w:val="969400743"/>
        <w:placeholder>
          <w:docPart w:val="45211AF9E757844FB2D63D4EB0926E2A"/>
        </w:placeholder>
        <w:temporary/>
        <w:showingPlcHdr/>
      </w:sdtPr>
      <w:sdtEndPr/>
      <w:sdtContent>
        <w:r w:rsidR="00A5008F">
          <w:t>[Type text]</w:t>
        </w:r>
      </w:sdtContent>
    </w:sdt>
    <w:r w:rsidR="00A5008F">
      <w:ptab w:relativeTo="margin" w:alignment="center" w:leader="none"/>
    </w:r>
    <w:sdt>
      <w:sdtPr>
        <w:id w:val="969400748"/>
        <w:placeholder>
          <w:docPart w:val="531518CAA89F5E42A9E0462818D1E732"/>
        </w:placeholder>
        <w:temporary/>
        <w:showingPlcHdr/>
      </w:sdtPr>
      <w:sdtEndPr/>
      <w:sdtContent>
        <w:r w:rsidR="00A5008F">
          <w:t>[Type text]</w:t>
        </w:r>
      </w:sdtContent>
    </w:sdt>
    <w:r w:rsidR="00A5008F">
      <w:ptab w:relativeTo="margin" w:alignment="right" w:leader="none"/>
    </w:r>
    <w:sdt>
      <w:sdtPr>
        <w:id w:val="969400753"/>
        <w:placeholder>
          <w:docPart w:val="62A4C12C0792894492925D8B0D5E30F5"/>
        </w:placeholder>
        <w:temporary/>
        <w:showingPlcHdr/>
      </w:sdtPr>
      <w:sdtEndPr/>
      <w:sdtContent>
        <w:r w:rsidR="00A5008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490AB" w14:textId="77777777" w:rsidR="00A5008F" w:rsidRDefault="00A5008F" w:rsidP="00972F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127A">
      <w:rPr>
        <w:rStyle w:val="PageNumber"/>
        <w:noProof/>
      </w:rPr>
      <w:t>1</w:t>
    </w:r>
    <w:r>
      <w:rPr>
        <w:rStyle w:val="PageNumber"/>
      </w:rPr>
      <w:fldChar w:fldCharType="end"/>
    </w:r>
  </w:p>
  <w:p w14:paraId="30D6A656" w14:textId="58716F0B" w:rsidR="00A5008F" w:rsidRDefault="00A5008F">
    <w:pPr>
      <w:pStyle w:val="Footer"/>
    </w:pPr>
    <w:r>
      <w:t>Beacon Parameter Programming</w:t>
    </w:r>
    <w:r>
      <w:ptab w:relativeTo="margin" w:alignment="center" w:leader="none"/>
    </w:r>
    <w:r>
      <w:ptab w:relativeTo="margin" w:alignment="right" w:leader="none"/>
    </w:r>
    <w:r>
      <w:t>Revision 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F005D" w14:textId="77777777" w:rsidR="00A5008F" w:rsidRDefault="00A5008F" w:rsidP="00972F8D">
      <w:r>
        <w:separator/>
      </w:r>
    </w:p>
  </w:footnote>
  <w:footnote w:type="continuationSeparator" w:id="0">
    <w:p w14:paraId="4F09D29E" w14:textId="77777777" w:rsidR="00A5008F" w:rsidRDefault="00A5008F" w:rsidP="00972F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F65"/>
    <w:multiLevelType w:val="hybridMultilevel"/>
    <w:tmpl w:val="77FED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2690C"/>
    <w:multiLevelType w:val="hybridMultilevel"/>
    <w:tmpl w:val="7C96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F6FDD"/>
    <w:multiLevelType w:val="hybridMultilevel"/>
    <w:tmpl w:val="61AA1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5137B"/>
    <w:multiLevelType w:val="hybridMultilevel"/>
    <w:tmpl w:val="18024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A0A6C"/>
    <w:multiLevelType w:val="hybridMultilevel"/>
    <w:tmpl w:val="088C5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22496"/>
    <w:multiLevelType w:val="hybridMultilevel"/>
    <w:tmpl w:val="A7EA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2B71BC"/>
    <w:multiLevelType w:val="hybridMultilevel"/>
    <w:tmpl w:val="260AB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360AE"/>
    <w:multiLevelType w:val="hybridMultilevel"/>
    <w:tmpl w:val="9DD2F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F07B2"/>
    <w:multiLevelType w:val="hybridMultilevel"/>
    <w:tmpl w:val="E0C2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1C4985"/>
    <w:multiLevelType w:val="hybridMultilevel"/>
    <w:tmpl w:val="7EE21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33606"/>
    <w:multiLevelType w:val="hybridMultilevel"/>
    <w:tmpl w:val="FB405624"/>
    <w:lvl w:ilvl="0" w:tplc="DA687C1E">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8"/>
  </w:num>
  <w:num w:numId="6">
    <w:abstractNumId w:val="2"/>
  </w:num>
  <w:num w:numId="7">
    <w:abstractNumId w:val="0"/>
  </w:num>
  <w:num w:numId="8">
    <w:abstractNumId w:val="3"/>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AA"/>
    <w:rsid w:val="00163C2D"/>
    <w:rsid w:val="00214D81"/>
    <w:rsid w:val="00281295"/>
    <w:rsid w:val="00330E4D"/>
    <w:rsid w:val="00367C4F"/>
    <w:rsid w:val="003A1D09"/>
    <w:rsid w:val="004361AA"/>
    <w:rsid w:val="00517B66"/>
    <w:rsid w:val="005A16AB"/>
    <w:rsid w:val="005C4CF1"/>
    <w:rsid w:val="005F65FE"/>
    <w:rsid w:val="00677AE7"/>
    <w:rsid w:val="00774C2F"/>
    <w:rsid w:val="00794D7B"/>
    <w:rsid w:val="007F68FA"/>
    <w:rsid w:val="007F6FB4"/>
    <w:rsid w:val="008B127A"/>
    <w:rsid w:val="008F3B93"/>
    <w:rsid w:val="00951A6F"/>
    <w:rsid w:val="00972F8D"/>
    <w:rsid w:val="009B0B14"/>
    <w:rsid w:val="009F131A"/>
    <w:rsid w:val="00A5008F"/>
    <w:rsid w:val="00B02165"/>
    <w:rsid w:val="00B22D0C"/>
    <w:rsid w:val="00B50FA1"/>
    <w:rsid w:val="00B9587A"/>
    <w:rsid w:val="00BD6C25"/>
    <w:rsid w:val="00CB6DD5"/>
    <w:rsid w:val="00D56C9E"/>
    <w:rsid w:val="00E40A4A"/>
    <w:rsid w:val="00E70493"/>
    <w:rsid w:val="00ED77EE"/>
    <w:rsid w:val="00F018B9"/>
    <w:rsid w:val="00F7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1E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1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1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4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1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61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61A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361AA"/>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4361AA"/>
    <w:rPr>
      <w:i/>
      <w:iCs/>
    </w:rPr>
  </w:style>
  <w:style w:type="paragraph" w:styleId="ListParagraph">
    <w:name w:val="List Paragraph"/>
    <w:basedOn w:val="Normal"/>
    <w:uiPriority w:val="34"/>
    <w:qFormat/>
    <w:rsid w:val="004361AA"/>
    <w:pPr>
      <w:ind w:left="720"/>
      <w:contextualSpacing/>
    </w:pPr>
  </w:style>
  <w:style w:type="character" w:customStyle="1" w:styleId="Heading2Char">
    <w:name w:val="Heading 2 Char"/>
    <w:basedOn w:val="DefaultParagraphFont"/>
    <w:link w:val="Heading2"/>
    <w:uiPriority w:val="9"/>
    <w:rsid w:val="00B0216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9B0B14"/>
    <w:rPr>
      <w:i/>
      <w:iCs/>
      <w:color w:val="808080" w:themeColor="text1" w:themeTint="7F"/>
    </w:rPr>
  </w:style>
  <w:style w:type="table" w:styleId="TableGrid">
    <w:name w:val="Table Grid"/>
    <w:basedOn w:val="TableNormal"/>
    <w:uiPriority w:val="59"/>
    <w:rsid w:val="00B95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2F8D"/>
    <w:pPr>
      <w:tabs>
        <w:tab w:val="center" w:pos="4320"/>
        <w:tab w:val="right" w:pos="8640"/>
      </w:tabs>
    </w:pPr>
  </w:style>
  <w:style w:type="character" w:customStyle="1" w:styleId="HeaderChar">
    <w:name w:val="Header Char"/>
    <w:basedOn w:val="DefaultParagraphFont"/>
    <w:link w:val="Header"/>
    <w:uiPriority w:val="99"/>
    <w:rsid w:val="00972F8D"/>
  </w:style>
  <w:style w:type="paragraph" w:styleId="Footer">
    <w:name w:val="footer"/>
    <w:basedOn w:val="Normal"/>
    <w:link w:val="FooterChar"/>
    <w:uiPriority w:val="99"/>
    <w:unhideWhenUsed/>
    <w:rsid w:val="00972F8D"/>
    <w:pPr>
      <w:tabs>
        <w:tab w:val="center" w:pos="4320"/>
        <w:tab w:val="right" w:pos="8640"/>
      </w:tabs>
    </w:pPr>
  </w:style>
  <w:style w:type="character" w:customStyle="1" w:styleId="FooterChar">
    <w:name w:val="Footer Char"/>
    <w:basedOn w:val="DefaultParagraphFont"/>
    <w:link w:val="Footer"/>
    <w:uiPriority w:val="99"/>
    <w:rsid w:val="00972F8D"/>
  </w:style>
  <w:style w:type="character" w:styleId="PageNumber">
    <w:name w:val="page number"/>
    <w:basedOn w:val="DefaultParagraphFont"/>
    <w:uiPriority w:val="99"/>
    <w:semiHidden/>
    <w:unhideWhenUsed/>
    <w:rsid w:val="00972F8D"/>
  </w:style>
  <w:style w:type="paragraph" w:styleId="Caption">
    <w:name w:val="caption"/>
    <w:basedOn w:val="Normal"/>
    <w:next w:val="Normal"/>
    <w:uiPriority w:val="35"/>
    <w:unhideWhenUsed/>
    <w:qFormat/>
    <w:rsid w:val="005A16A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E7049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14D81"/>
    <w:rPr>
      <w:color w:val="0000FF" w:themeColor="hyperlink"/>
      <w:u w:val="single"/>
    </w:rPr>
  </w:style>
  <w:style w:type="paragraph" w:styleId="BalloonText">
    <w:name w:val="Balloon Text"/>
    <w:basedOn w:val="Normal"/>
    <w:link w:val="BalloonTextChar"/>
    <w:uiPriority w:val="99"/>
    <w:semiHidden/>
    <w:unhideWhenUsed/>
    <w:rsid w:val="00CB6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D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1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1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4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1A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61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61AA"/>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361AA"/>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4361AA"/>
    <w:rPr>
      <w:i/>
      <w:iCs/>
    </w:rPr>
  </w:style>
  <w:style w:type="paragraph" w:styleId="ListParagraph">
    <w:name w:val="List Paragraph"/>
    <w:basedOn w:val="Normal"/>
    <w:uiPriority w:val="34"/>
    <w:qFormat/>
    <w:rsid w:val="004361AA"/>
    <w:pPr>
      <w:ind w:left="720"/>
      <w:contextualSpacing/>
    </w:pPr>
  </w:style>
  <w:style w:type="character" w:customStyle="1" w:styleId="Heading2Char">
    <w:name w:val="Heading 2 Char"/>
    <w:basedOn w:val="DefaultParagraphFont"/>
    <w:link w:val="Heading2"/>
    <w:uiPriority w:val="9"/>
    <w:rsid w:val="00B0216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9B0B14"/>
    <w:rPr>
      <w:i/>
      <w:iCs/>
      <w:color w:val="808080" w:themeColor="text1" w:themeTint="7F"/>
    </w:rPr>
  </w:style>
  <w:style w:type="table" w:styleId="TableGrid">
    <w:name w:val="Table Grid"/>
    <w:basedOn w:val="TableNormal"/>
    <w:uiPriority w:val="59"/>
    <w:rsid w:val="00B95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72F8D"/>
    <w:pPr>
      <w:tabs>
        <w:tab w:val="center" w:pos="4320"/>
        <w:tab w:val="right" w:pos="8640"/>
      </w:tabs>
    </w:pPr>
  </w:style>
  <w:style w:type="character" w:customStyle="1" w:styleId="HeaderChar">
    <w:name w:val="Header Char"/>
    <w:basedOn w:val="DefaultParagraphFont"/>
    <w:link w:val="Header"/>
    <w:uiPriority w:val="99"/>
    <w:rsid w:val="00972F8D"/>
  </w:style>
  <w:style w:type="paragraph" w:styleId="Footer">
    <w:name w:val="footer"/>
    <w:basedOn w:val="Normal"/>
    <w:link w:val="FooterChar"/>
    <w:uiPriority w:val="99"/>
    <w:unhideWhenUsed/>
    <w:rsid w:val="00972F8D"/>
    <w:pPr>
      <w:tabs>
        <w:tab w:val="center" w:pos="4320"/>
        <w:tab w:val="right" w:pos="8640"/>
      </w:tabs>
    </w:pPr>
  </w:style>
  <w:style w:type="character" w:customStyle="1" w:styleId="FooterChar">
    <w:name w:val="Footer Char"/>
    <w:basedOn w:val="DefaultParagraphFont"/>
    <w:link w:val="Footer"/>
    <w:uiPriority w:val="99"/>
    <w:rsid w:val="00972F8D"/>
  </w:style>
  <w:style w:type="character" w:styleId="PageNumber">
    <w:name w:val="page number"/>
    <w:basedOn w:val="DefaultParagraphFont"/>
    <w:uiPriority w:val="99"/>
    <w:semiHidden/>
    <w:unhideWhenUsed/>
    <w:rsid w:val="00972F8D"/>
  </w:style>
  <w:style w:type="paragraph" w:styleId="Caption">
    <w:name w:val="caption"/>
    <w:basedOn w:val="Normal"/>
    <w:next w:val="Normal"/>
    <w:uiPriority w:val="35"/>
    <w:unhideWhenUsed/>
    <w:qFormat/>
    <w:rsid w:val="005A16A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E7049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14D81"/>
    <w:rPr>
      <w:color w:val="0000FF" w:themeColor="hyperlink"/>
      <w:u w:val="single"/>
    </w:rPr>
  </w:style>
  <w:style w:type="paragraph" w:styleId="BalloonText">
    <w:name w:val="Balloon Text"/>
    <w:basedOn w:val="Normal"/>
    <w:link w:val="BalloonTextChar"/>
    <w:uiPriority w:val="99"/>
    <w:semiHidden/>
    <w:unhideWhenUsed/>
    <w:rsid w:val="00CB6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D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IronHeartConsulting/IBPV2.git"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arduino.cc/en/main/software" TargetMode="External"/><Relationship Id="rId10" Type="http://schemas.openxmlformats.org/officeDocument/2006/relationships/hyperlink" Target="https://github.com/vanbwodonk/leonardoUploader.gi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11AF9E757844FB2D63D4EB0926E2A"/>
        <w:category>
          <w:name w:val="General"/>
          <w:gallery w:val="placeholder"/>
        </w:category>
        <w:types>
          <w:type w:val="bbPlcHdr"/>
        </w:types>
        <w:behaviors>
          <w:behavior w:val="content"/>
        </w:behaviors>
        <w:guid w:val="{60100620-E606-CB4F-A19D-34224CE6F4DF}"/>
      </w:docPartPr>
      <w:docPartBody>
        <w:p w14:paraId="736945A2" w14:textId="70333D16" w:rsidR="00CA18B1" w:rsidRDefault="00CA18B1" w:rsidP="00CA18B1">
          <w:pPr>
            <w:pStyle w:val="45211AF9E757844FB2D63D4EB0926E2A"/>
          </w:pPr>
          <w:r>
            <w:t>[Type text]</w:t>
          </w:r>
        </w:p>
      </w:docPartBody>
    </w:docPart>
    <w:docPart>
      <w:docPartPr>
        <w:name w:val="531518CAA89F5E42A9E0462818D1E732"/>
        <w:category>
          <w:name w:val="General"/>
          <w:gallery w:val="placeholder"/>
        </w:category>
        <w:types>
          <w:type w:val="bbPlcHdr"/>
        </w:types>
        <w:behaviors>
          <w:behavior w:val="content"/>
        </w:behaviors>
        <w:guid w:val="{EA98023A-7D81-4E46-BF8F-4BFE502EFAB0}"/>
      </w:docPartPr>
      <w:docPartBody>
        <w:p w14:paraId="61C5378B" w14:textId="602480C9" w:rsidR="00CA18B1" w:rsidRDefault="00CA18B1" w:rsidP="00CA18B1">
          <w:pPr>
            <w:pStyle w:val="531518CAA89F5E42A9E0462818D1E732"/>
          </w:pPr>
          <w:r>
            <w:t>[Type text]</w:t>
          </w:r>
        </w:p>
      </w:docPartBody>
    </w:docPart>
    <w:docPart>
      <w:docPartPr>
        <w:name w:val="62A4C12C0792894492925D8B0D5E30F5"/>
        <w:category>
          <w:name w:val="General"/>
          <w:gallery w:val="placeholder"/>
        </w:category>
        <w:types>
          <w:type w:val="bbPlcHdr"/>
        </w:types>
        <w:behaviors>
          <w:behavior w:val="content"/>
        </w:behaviors>
        <w:guid w:val="{CC844E6C-1CA7-D742-9A06-C739B8C534CF}"/>
      </w:docPartPr>
      <w:docPartBody>
        <w:p w14:paraId="0996C2DE" w14:textId="280CB008" w:rsidR="00CA18B1" w:rsidRDefault="00CA18B1" w:rsidP="00CA18B1">
          <w:pPr>
            <w:pStyle w:val="62A4C12C0792894492925D8B0D5E30F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B1"/>
    <w:rsid w:val="00772BB1"/>
    <w:rsid w:val="00CA1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11AF9E757844FB2D63D4EB0926E2A">
    <w:name w:val="45211AF9E757844FB2D63D4EB0926E2A"/>
    <w:rsid w:val="00CA18B1"/>
  </w:style>
  <w:style w:type="paragraph" w:customStyle="1" w:styleId="531518CAA89F5E42A9E0462818D1E732">
    <w:name w:val="531518CAA89F5E42A9E0462818D1E732"/>
    <w:rsid w:val="00CA18B1"/>
  </w:style>
  <w:style w:type="paragraph" w:customStyle="1" w:styleId="62A4C12C0792894492925D8B0D5E30F5">
    <w:name w:val="62A4C12C0792894492925D8B0D5E30F5"/>
    <w:rsid w:val="00CA18B1"/>
  </w:style>
  <w:style w:type="paragraph" w:customStyle="1" w:styleId="62C36357259B774A9CA3E4690CFB0503">
    <w:name w:val="62C36357259B774A9CA3E4690CFB0503"/>
    <w:rsid w:val="00CA18B1"/>
  </w:style>
  <w:style w:type="paragraph" w:customStyle="1" w:styleId="E83FA81ED9EF11409BF900B615739889">
    <w:name w:val="E83FA81ED9EF11409BF900B615739889"/>
    <w:rsid w:val="00CA18B1"/>
  </w:style>
  <w:style w:type="paragraph" w:customStyle="1" w:styleId="49561EDE280B0147A65E7B88DF456F00">
    <w:name w:val="49561EDE280B0147A65E7B88DF456F00"/>
    <w:rsid w:val="00CA18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11AF9E757844FB2D63D4EB0926E2A">
    <w:name w:val="45211AF9E757844FB2D63D4EB0926E2A"/>
    <w:rsid w:val="00CA18B1"/>
  </w:style>
  <w:style w:type="paragraph" w:customStyle="1" w:styleId="531518CAA89F5E42A9E0462818D1E732">
    <w:name w:val="531518CAA89F5E42A9E0462818D1E732"/>
    <w:rsid w:val="00CA18B1"/>
  </w:style>
  <w:style w:type="paragraph" w:customStyle="1" w:styleId="62A4C12C0792894492925D8B0D5E30F5">
    <w:name w:val="62A4C12C0792894492925D8B0D5E30F5"/>
    <w:rsid w:val="00CA18B1"/>
  </w:style>
  <w:style w:type="paragraph" w:customStyle="1" w:styleId="62C36357259B774A9CA3E4690CFB0503">
    <w:name w:val="62C36357259B774A9CA3E4690CFB0503"/>
    <w:rsid w:val="00CA18B1"/>
  </w:style>
  <w:style w:type="paragraph" w:customStyle="1" w:styleId="E83FA81ED9EF11409BF900B615739889">
    <w:name w:val="E83FA81ED9EF11409BF900B615739889"/>
    <w:rsid w:val="00CA18B1"/>
  </w:style>
  <w:style w:type="paragraph" w:customStyle="1" w:styleId="49561EDE280B0147A65E7B88DF456F00">
    <w:name w:val="49561EDE280B0147A65E7B88DF456F00"/>
    <w:rsid w:val="00CA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01113-97E7-7142-BD40-86EC7280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1549</Words>
  <Characters>8832</Characters>
  <Application>Microsoft Macintosh Word</Application>
  <DocSecurity>0</DocSecurity>
  <Lines>73</Lines>
  <Paragraphs>20</Paragraphs>
  <ScaleCrop>false</ScaleCrop>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Rowett</dc:creator>
  <cp:keywords/>
  <dc:description/>
  <cp:lastModifiedBy>Kevin Rowett</cp:lastModifiedBy>
  <cp:revision>22</cp:revision>
  <dcterms:created xsi:type="dcterms:W3CDTF">2017-02-16T02:40:00Z</dcterms:created>
  <dcterms:modified xsi:type="dcterms:W3CDTF">2017-02-25T16:20:00Z</dcterms:modified>
</cp:coreProperties>
</file>